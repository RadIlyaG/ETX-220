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C7" w:rsidRDefault="006017C7">
      <w:pPr>
        <w:pStyle w:val="Para"/>
        <w:jc w:val="right"/>
        <w:rPr>
          <w:rFonts w:cs="ZapfHumnst BT"/>
          <w:b/>
          <w:bCs/>
          <w:i/>
          <w:iCs/>
          <w:sz w:val="36"/>
          <w:szCs w:val="36"/>
        </w:rPr>
      </w:pPr>
      <w:r>
        <w:rPr>
          <w:rFonts w:cs="ZapfHumnst BT"/>
          <w:b/>
          <w:bCs/>
          <w:i/>
          <w:iCs/>
          <w:sz w:val="36"/>
          <w:szCs w:val="36"/>
        </w:rPr>
        <w:t xml:space="preserve"> </w:t>
      </w:r>
    </w:p>
    <w:p w:rsidR="006017C7" w:rsidRDefault="006017C7">
      <w:pPr>
        <w:ind w:left="0"/>
        <w:jc w:val="center"/>
        <w:rPr>
          <w:rFonts w:ascii="ZapfHumnst BT" w:hAnsi="ZapfHumnst BT" w:cs="ZapfHumnst BT"/>
          <w:sz w:val="76"/>
          <w:szCs w:val="76"/>
        </w:rPr>
      </w:pPr>
      <w:r>
        <w:rPr>
          <w:rFonts w:ascii="ZapfHumnst BT" w:hAnsi="ZapfHumnst BT" w:cs="ZapfHumnst BT"/>
          <w:sz w:val="76"/>
          <w:szCs w:val="76"/>
        </w:rPr>
        <w:br/>
      </w:r>
    </w:p>
    <w:p w:rsidR="006017C7" w:rsidRDefault="006017C7">
      <w:pPr>
        <w:pBdr>
          <w:bottom w:val="single" w:sz="4" w:space="1" w:color="auto"/>
        </w:pBdr>
        <w:ind w:left="0" w:right="48"/>
        <w:jc w:val="center"/>
        <w:rPr>
          <w:sz w:val="76"/>
          <w:szCs w:val="76"/>
        </w:rPr>
      </w:pPr>
      <w:r>
        <w:rPr>
          <w:rFonts w:ascii="ZapfHumnst BT" w:hAnsi="ZapfHumnst BT" w:cs="ZapfHumnst BT"/>
          <w:sz w:val="76"/>
          <w:szCs w:val="76"/>
        </w:rPr>
        <w:t>ETX-220A-MP</w:t>
      </w:r>
      <w:r w:rsidR="00F5399D">
        <w:rPr>
          <w:rFonts w:ascii="ZapfHumnst BT" w:hAnsi="ZapfHumnst BT" w:cs="ZapfHumnst BT"/>
          <w:sz w:val="76"/>
          <w:szCs w:val="76"/>
        </w:rPr>
        <w:t>/10S/20S</w:t>
      </w:r>
    </w:p>
    <w:p w:rsidR="006017C7" w:rsidRDefault="006017C7">
      <w:pPr>
        <w:ind w:left="0" w:right="48"/>
        <w:jc w:val="center"/>
        <w:rPr>
          <w:rFonts w:ascii="Helvetica" w:hAnsi="Helvetica" w:cs="Helvetica"/>
        </w:rPr>
      </w:pPr>
      <w:r>
        <w:rPr>
          <w:rFonts w:ascii="ZapfHumnst BT" w:hAnsi="ZapfHumnst BT" w:cs="ZapfHumnst BT"/>
          <w:sz w:val="36"/>
          <w:szCs w:val="36"/>
        </w:rPr>
        <w:t>Final Test Instructions</w:t>
      </w:r>
    </w:p>
    <w:p w:rsidR="006017C7" w:rsidRDefault="006017C7">
      <w:pPr>
        <w:rPr>
          <w:rFonts w:ascii="Helvetica" w:hAnsi="Helvetica" w:cs="Helvetica"/>
        </w:rPr>
      </w:pPr>
    </w:p>
    <w:p w:rsidR="006017C7" w:rsidRDefault="006017C7">
      <w:pPr>
        <w:pStyle w:val="etad"/>
      </w:pPr>
    </w:p>
    <w:p w:rsidR="006017C7" w:rsidRDefault="006017C7" w:rsidP="0075093C">
      <w:pPr>
        <w:pStyle w:val="etad"/>
      </w:pPr>
      <w:proofErr w:type="gramStart"/>
      <w:r>
        <w:t>Last Updated: 1</w:t>
      </w:r>
      <w:ins w:id="0" w:author="ronen_be" w:date="2014-02-17T14:34:00Z">
        <w:r w:rsidR="0075093C">
          <w:t>7</w:t>
        </w:r>
      </w:ins>
      <w:del w:id="1" w:author="ronen_be" w:date="2014-02-17T14:34:00Z">
        <w:r w:rsidDel="0075093C">
          <w:delText>6</w:delText>
        </w:r>
      </w:del>
      <w:r>
        <w:t>.</w:t>
      </w:r>
      <w:proofErr w:type="gramEnd"/>
      <w:del w:id="2" w:author="ronen_be" w:date="2014-02-17T14:34:00Z">
        <w:r w:rsidR="006921DF" w:rsidDel="0075093C">
          <w:delText>10</w:delText>
        </w:r>
      </w:del>
      <w:ins w:id="3" w:author="ronen_be" w:date="2014-02-17T14:34:00Z">
        <w:r w:rsidR="0075093C">
          <w:t>02</w:t>
        </w:r>
      </w:ins>
      <w:r>
        <w:t>.1</w:t>
      </w:r>
      <w:ins w:id="4" w:author="ronen_be" w:date="2014-02-17T14:34:00Z">
        <w:r w:rsidR="0075093C">
          <w:t>4</w:t>
        </w:r>
      </w:ins>
      <w:del w:id="5" w:author="ronen_be" w:date="2014-02-17T14:34:00Z">
        <w:r w:rsidDel="0075093C">
          <w:delText>3</w:delText>
        </w:r>
      </w:del>
    </w:p>
    <w:p w:rsidR="006017C7" w:rsidRDefault="006017C7">
      <w:pPr>
        <w:rPr>
          <w:rFonts w:ascii="Helvetica" w:hAnsi="Helvetica" w:cs="Helvetica"/>
        </w:rPr>
      </w:pPr>
    </w:p>
    <w:p w:rsidR="006017C7" w:rsidRDefault="006017C7">
      <w:pPr>
        <w:rPr>
          <w:rFonts w:ascii="Helvetica" w:hAnsi="Helvetica" w:cs="Helvetica"/>
        </w:rPr>
      </w:pPr>
    </w:p>
    <w:p w:rsidR="006017C7" w:rsidRDefault="006017C7">
      <w:pPr>
        <w:pStyle w:val="Para"/>
      </w:pPr>
    </w:p>
    <w:p w:rsidR="006017C7" w:rsidRDefault="006017C7">
      <w:pPr>
        <w:pStyle w:val="Para"/>
      </w:pPr>
    </w:p>
    <w:p w:rsidR="006017C7" w:rsidRDefault="006017C7">
      <w:pPr>
        <w:pStyle w:val="PrefaceTitle"/>
      </w:pPr>
      <w:r>
        <w:br w:type="page"/>
      </w:r>
      <w:bookmarkStart w:id="6" w:name="_Toc50176027"/>
      <w:bookmarkStart w:id="7" w:name="_Toc50350273"/>
      <w:r>
        <w:lastRenderedPageBreak/>
        <w:t>Contents</w:t>
      </w:r>
      <w:bookmarkEnd w:id="6"/>
      <w:bookmarkEnd w:id="7"/>
    </w:p>
    <w:bookmarkStart w:id="8" w:name="_Toc531415658"/>
    <w:bookmarkStart w:id="9" w:name="_Toc520795976"/>
    <w:bookmarkStart w:id="10" w:name="_Toc521098117"/>
    <w:bookmarkStart w:id="11" w:name="_Toc521744120"/>
    <w:bookmarkStart w:id="12" w:name="_Toc521990819"/>
    <w:bookmarkStart w:id="13" w:name="_Toc523850179"/>
    <w:bookmarkStart w:id="14" w:name="_Toc524235279"/>
    <w:bookmarkStart w:id="15" w:name="_Toc524314920"/>
    <w:bookmarkStart w:id="16" w:name="_Toc486816199"/>
    <w:p w:rsidR="00D61BDC" w:rsidRDefault="00515B44">
      <w:pPr>
        <w:pStyle w:val="TOC1"/>
        <w:rPr>
          <w:ins w:id="17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Style w:val="Hyperlink"/>
          <w:b w:val="0"/>
          <w:bCs w:val="0"/>
        </w:rPr>
        <w:fldChar w:fldCharType="begin"/>
      </w:r>
      <w:r w:rsidR="006017C7">
        <w:rPr>
          <w:rStyle w:val="Hyperlink"/>
          <w:b w:val="0"/>
          <w:bCs w:val="0"/>
        </w:rPr>
        <w:instrText xml:space="preserve"> TOC \o "1-1" \h \z \t "Heading 2,2,Subtitle,2" </w:instrText>
      </w:r>
      <w:r>
        <w:rPr>
          <w:rStyle w:val="Hyperlink"/>
          <w:b w:val="0"/>
          <w:bCs w:val="0"/>
        </w:rPr>
        <w:fldChar w:fldCharType="separate"/>
      </w:r>
      <w:ins w:id="18" w:author="ilya_g" w:date="2014-03-19T14:59:00Z">
        <w:r w:rsidR="00D61BDC" w:rsidRPr="004A58C2">
          <w:rPr>
            <w:rStyle w:val="Hyperlink"/>
            <w:noProof/>
          </w:rPr>
          <w:fldChar w:fldCharType="begin"/>
        </w:r>
        <w:r w:rsidR="00D61BDC" w:rsidRPr="004A58C2">
          <w:rPr>
            <w:rStyle w:val="Hyperlink"/>
            <w:noProof/>
          </w:rPr>
          <w:instrText xml:space="preserve"> </w:instrText>
        </w:r>
        <w:r w:rsidR="00D61BDC">
          <w:rPr>
            <w:noProof/>
          </w:rPr>
          <w:instrText>HYPERLINK \l "_Toc383004518"</w:instrText>
        </w:r>
        <w:r w:rsidR="00D61BDC" w:rsidRPr="004A58C2">
          <w:rPr>
            <w:rStyle w:val="Hyperlink"/>
            <w:noProof/>
          </w:rPr>
          <w:instrText xml:space="preserve"> </w:instrText>
        </w:r>
        <w:r w:rsidR="00D61BDC" w:rsidRPr="004A58C2">
          <w:rPr>
            <w:rStyle w:val="Hyperlink"/>
            <w:noProof/>
          </w:rPr>
        </w:r>
        <w:r w:rsidR="00D61BDC" w:rsidRPr="004A58C2">
          <w:rPr>
            <w:rStyle w:val="Hyperlink"/>
            <w:noProof/>
          </w:rPr>
          <w:fldChar w:fldCharType="separate"/>
        </w:r>
        <w:r w:rsidR="00D61BDC" w:rsidRPr="004A58C2">
          <w:rPr>
            <w:rStyle w:val="Hyperlink"/>
            <w:noProof/>
          </w:rPr>
          <w:t>1.</w:t>
        </w:r>
        <w:r w:rsidR="00D61BD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61BDC" w:rsidRPr="004A58C2">
          <w:rPr>
            <w:rStyle w:val="Hyperlink"/>
            <w:noProof/>
          </w:rPr>
          <w:t>Required Test Equipment</w:t>
        </w:r>
        <w:r w:rsidR="00D61BDC">
          <w:rPr>
            <w:noProof/>
            <w:webHidden/>
          </w:rPr>
          <w:tab/>
        </w:r>
        <w:r w:rsidR="00D61BDC">
          <w:rPr>
            <w:noProof/>
            <w:webHidden/>
          </w:rPr>
          <w:fldChar w:fldCharType="begin"/>
        </w:r>
        <w:r w:rsidR="00D61BDC">
          <w:rPr>
            <w:noProof/>
            <w:webHidden/>
          </w:rPr>
          <w:instrText xml:space="preserve"> PAGEREF _Toc383004518 \h </w:instrText>
        </w:r>
        <w:r w:rsidR="00D61BDC">
          <w:rPr>
            <w:noProof/>
            <w:webHidden/>
          </w:rPr>
        </w:r>
      </w:ins>
      <w:r w:rsidR="00D61BDC">
        <w:rPr>
          <w:noProof/>
          <w:webHidden/>
        </w:rPr>
        <w:fldChar w:fldCharType="separate"/>
      </w:r>
      <w:ins w:id="19" w:author="ilya_g" w:date="2014-03-19T14:59:00Z">
        <w:r w:rsidR="00D61BDC">
          <w:rPr>
            <w:noProof/>
            <w:webHidden/>
          </w:rPr>
          <w:t>4</w:t>
        </w:r>
        <w:r w:rsidR="00D61BDC">
          <w:rPr>
            <w:noProof/>
            <w:webHidden/>
          </w:rPr>
          <w:fldChar w:fldCharType="end"/>
        </w:r>
        <w:r w:rsidR="00D61BDC"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20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21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"_Toc383004519"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rFonts w:cs="Humnst777 BT"/>
            <w:noProof/>
          </w:rPr>
          <w:t>Preparations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ilya_g" w:date="2014-03-19T14:5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23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24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"_Toc383004520"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Visual Inspection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ilya_g" w:date="2014-03-19T14:5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26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27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"_Toc383004521"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Basic Operational Tests (BOT)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ilya_g" w:date="2014-03-19T14:5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29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30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"_Toc383004522"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Automated 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ilya_g" w:date="2014-03-19T14:5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32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33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"_Toc383004523"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Manual 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ilya_g" w:date="2014-03-19T14:5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35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36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"_Toc383004524"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rFonts w:cs="Humnst777 BT"/>
            <w:noProof/>
          </w:rPr>
          <w:t>Environmental Stress Screening (ESS)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ilya_g" w:date="2014-03-19T14:5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38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39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"_Toc383004525"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Automated Final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ilya_g" w:date="2014-03-19T14:5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41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42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"_Toc383004526"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rFonts w:cs="Humnst777 BT"/>
            <w:noProof/>
          </w:rPr>
          <w:t>Com</w:t>
        </w:r>
        <w:r w:rsidRPr="004A58C2">
          <w:rPr>
            <w:rStyle w:val="Hyperlink"/>
            <w:rFonts w:cs="Humnst777 BT"/>
            <w:noProof/>
          </w:rPr>
          <w:t>p</w:t>
        </w:r>
        <w:r w:rsidRPr="004A58C2">
          <w:rPr>
            <w:rStyle w:val="Hyperlink"/>
            <w:rFonts w:cs="Humnst777 BT"/>
            <w:noProof/>
          </w:rPr>
          <w:t>lementary Tests (Manual)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ilya_g" w:date="2014-03-19T14:5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44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45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"_Toc383004527"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rFonts w:cs="Humnst777 BT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ilya_g" w:date="2014-03-19T14:5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47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48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"_Toc383004528"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6.3.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rFonts w:cs="Humnst777 BT"/>
            <w:noProof/>
          </w:rPr>
          <w:t>Running the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ilya_g" w:date="2014-03-19T14:5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50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51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"_Toc383004529"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6.4.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rFonts w:cs="Humnst777 BT"/>
            <w:noProof/>
          </w:rPr>
          <w:t>Complementary Tests (Manual)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ilya_g" w:date="2014-03-19T14:5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53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54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"_Toc383004531"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Manual Final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ilya_g" w:date="2014-03-19T14:5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56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57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"_Toc383004532"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Voltage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ilya_g" w:date="2014-03-19T14:5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59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60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"_Toc383004533"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Frequency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ilya_g" w:date="2014-03-19T14:5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62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63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"_Toc383004534"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Fans &amp; Temperature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ilya_g" w:date="2014-03-19T14:5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65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66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"_Toc383004535"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Power supply Identification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ilya_g" w:date="2014-03-19T14:5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68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69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"_Toc383004536"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Dying Gasp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" w:author="ilya_g" w:date="2014-03-19T14:5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71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72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"_Toc383004537"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XFP Identification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" w:author="ilya_g" w:date="2014-03-19T14:5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74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75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"_Toc383004538"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SFP Identification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" w:author="ilya_g" w:date="2014-03-19T14:5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77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78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"_Toc383004539"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ZapfHumnst BT"/>
            <w:noProof/>
          </w:rPr>
          <w:t>7.8.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Date &amp; Time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" w:author="ilya_g" w:date="2014-03-19T14:5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80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81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"_Toc383004540"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Data Transmission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ilya_g" w:date="2014-03-19T14:5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83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84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"_Toc383004541"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EXT CLK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" w:author="ilya_g" w:date="2014-03-19T14:5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86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87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"_Toc383004542"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TOD/1PPS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ilya_g" w:date="2014-03-19T14:5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89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90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"_Toc383004543"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TST/ALR Led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" w:author="ilya_g" w:date="2014-03-19T14:59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92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93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"_Toc383004544"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7.13.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Connect Mac to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ilya_g" w:date="2014-03-19T14:59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2"/>
        <w:rPr>
          <w:ins w:id="95" w:author="ilya_g" w:date="2014-03-19T14:59:00Z"/>
          <w:rFonts w:asciiTheme="minorHAnsi" w:eastAsiaTheme="minorEastAsia" w:hAnsiTheme="minorHAnsi" w:cstheme="minorBidi"/>
          <w:b w:val="0"/>
          <w:bCs w:val="0"/>
          <w:noProof/>
        </w:rPr>
      </w:pPr>
      <w:ins w:id="96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"_Toc383004545"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7.14.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58C2">
          <w:rPr>
            <w:rStyle w:val="Hyperlink"/>
            <w:noProof/>
          </w:rPr>
          <w:t>Set To 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" w:author="ilya_g" w:date="2014-03-19T14:59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98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99" w:author="ilya_g" w:date="2014-03-19T14:59:00Z">
        <w:r w:rsidRPr="004A58C2">
          <w:rPr>
            <w:rStyle w:val="Hyperlink"/>
            <w:noProof/>
          </w:rPr>
          <w:lastRenderedPageBreak/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"_Toc383004546"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rFonts w:cs="Humnst777 BT"/>
            <w:noProof/>
          </w:rPr>
          <w:t>Preparations for Shipment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" w:author="ilya_g" w:date="2014-03-19T14:59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101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102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"_Toc383004547"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rFonts w:cs="Humnst777 BT"/>
            <w:noProof/>
          </w:rPr>
          <w:t>Factory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" w:author="ilya_g" w:date="2014-03-19T14:59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104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105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"_Toc383004548"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rFonts w:cs="Humnst777 BT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rFonts w:cs="Humnst777 BT"/>
            <w:noProof/>
          </w:rPr>
          <w:t>Safety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ilya_g" w:date="2014-03-19T14:59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rPr>
          <w:ins w:id="107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108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"_Toc383004549"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Appendix A. UUT Configure for Data Transmission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9" w:author="ilya_g" w:date="2014-03-19T14:59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tabs>
          <w:tab w:val="left" w:pos="1596"/>
        </w:tabs>
        <w:rPr>
          <w:ins w:id="110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111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"_Toc383004550"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Appendix B.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ETX-204A Generator Configure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2" w:author="ilya_g" w:date="2014-03-19T14:59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tabs>
          <w:tab w:val="left" w:pos="1592"/>
        </w:tabs>
        <w:rPr>
          <w:ins w:id="113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114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"_Toc383004551"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Appendix C.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UUT Configure for Dying Gasp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5" w:author="ilya_g" w:date="2014-03-19T14:59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D61BDC" w:rsidRDefault="00D61BDC">
      <w:pPr>
        <w:pStyle w:val="TOC1"/>
        <w:tabs>
          <w:tab w:val="left" w:pos="1619"/>
        </w:tabs>
        <w:rPr>
          <w:ins w:id="116" w:author="ilya_g" w:date="2014-03-19T14:59:00Z"/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ins w:id="117" w:author="ilya_g" w:date="2014-03-19T14:59:00Z">
        <w:r w:rsidRPr="004A58C2">
          <w:rPr>
            <w:rStyle w:val="Hyperlink"/>
            <w:noProof/>
          </w:rPr>
          <w:fldChar w:fldCharType="begin"/>
        </w:r>
        <w:r w:rsidRPr="004A58C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"_Toc383004552"</w:instrText>
        </w:r>
        <w:r w:rsidRPr="004A58C2">
          <w:rPr>
            <w:rStyle w:val="Hyperlink"/>
            <w:noProof/>
          </w:rPr>
          <w:instrText xml:space="preserve"> </w:instrText>
        </w:r>
        <w:r w:rsidRPr="004A58C2">
          <w:rPr>
            <w:rStyle w:val="Hyperlink"/>
            <w:noProof/>
          </w:rPr>
        </w:r>
        <w:r w:rsidRPr="004A58C2">
          <w:rPr>
            <w:rStyle w:val="Hyperlink"/>
            <w:noProof/>
          </w:rPr>
          <w:fldChar w:fldCharType="separate"/>
        </w:r>
        <w:r w:rsidRPr="004A58C2">
          <w:rPr>
            <w:rStyle w:val="Hyperlink"/>
            <w:noProof/>
          </w:rPr>
          <w:t>Appendix D.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58C2">
          <w:rPr>
            <w:rStyle w:val="Hyperlink"/>
            <w:noProof/>
          </w:rPr>
          <w:t>UUT Configure for EXT CLK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_Toc383004552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8" w:author="ilya_g" w:date="2014-03-19T14:59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4A58C2">
          <w:rPr>
            <w:rStyle w:val="Hyperlink"/>
            <w:noProof/>
          </w:rPr>
          <w:fldChar w:fldCharType="end"/>
        </w:r>
      </w:ins>
    </w:p>
    <w:p w:rsidR="009C4399" w:rsidDel="00D61BDC" w:rsidRDefault="009C4399">
      <w:pPr>
        <w:pStyle w:val="TOC1"/>
        <w:rPr>
          <w:ins w:id="119" w:author="ronen_be" w:date="2014-03-09T15:09:00Z"/>
          <w:del w:id="120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21" w:author="ronen_be" w:date="2014-03-09T15:09:00Z">
        <w:del w:id="122" w:author="ilya_g" w:date="2014-03-19T14:59:00Z">
          <w:r w:rsidRPr="00D61BDC" w:rsidDel="00D61BDC">
            <w:rPr>
              <w:rStyle w:val="Hyperlink"/>
              <w:noProof/>
              <w:rPrChange w:id="123" w:author="ilya_g" w:date="2014-03-19T14:59:00Z">
                <w:rPr>
                  <w:rStyle w:val="Hyperlink"/>
                  <w:noProof/>
                </w:rPr>
              </w:rPrChange>
            </w:rPr>
            <w:delText>1.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124" w:author="ilya_g" w:date="2014-03-19T14:59:00Z">
                <w:rPr>
                  <w:rStyle w:val="Hyperlink"/>
                  <w:noProof/>
                </w:rPr>
              </w:rPrChange>
            </w:rPr>
            <w:delText>Required Test Equipment</w:delText>
          </w:r>
          <w:r w:rsidDel="00D61BDC">
            <w:rPr>
              <w:noProof/>
              <w:webHidden/>
            </w:rPr>
            <w:tab/>
            <w:delText>4</w:delText>
          </w:r>
        </w:del>
      </w:ins>
    </w:p>
    <w:p w:rsidR="009C4399" w:rsidDel="00D61BDC" w:rsidRDefault="009C4399">
      <w:pPr>
        <w:pStyle w:val="TOC1"/>
        <w:rPr>
          <w:ins w:id="125" w:author="ronen_be" w:date="2014-03-09T15:09:00Z"/>
          <w:del w:id="126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27" w:author="ronen_be" w:date="2014-03-09T15:09:00Z">
        <w:del w:id="128" w:author="ilya_g" w:date="2014-03-19T14:59:00Z">
          <w:r w:rsidRPr="00D61BDC" w:rsidDel="00D61BDC">
            <w:rPr>
              <w:rStyle w:val="Hyperlink"/>
              <w:rFonts w:cs="Humnst777 BT"/>
              <w:noProof/>
              <w:rPrChange w:id="129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2.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rFonts w:cs="Humnst777 BT"/>
              <w:noProof/>
              <w:rPrChange w:id="130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Preparations for Testing</w:delText>
          </w:r>
          <w:r w:rsidDel="00D61BDC">
            <w:rPr>
              <w:noProof/>
              <w:webHidden/>
            </w:rPr>
            <w:tab/>
            <w:delText>4</w:delText>
          </w:r>
        </w:del>
      </w:ins>
    </w:p>
    <w:p w:rsidR="009C4399" w:rsidDel="00D61BDC" w:rsidRDefault="009C4399">
      <w:pPr>
        <w:pStyle w:val="TOC1"/>
        <w:rPr>
          <w:ins w:id="131" w:author="ronen_be" w:date="2014-03-09T15:09:00Z"/>
          <w:del w:id="132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33" w:author="ronen_be" w:date="2014-03-09T15:09:00Z">
        <w:del w:id="134" w:author="ilya_g" w:date="2014-03-19T14:59:00Z">
          <w:r w:rsidRPr="00D61BDC" w:rsidDel="00D61BDC">
            <w:rPr>
              <w:rStyle w:val="Hyperlink"/>
              <w:noProof/>
              <w:rPrChange w:id="135" w:author="ilya_g" w:date="2014-03-19T14:59:00Z">
                <w:rPr>
                  <w:rStyle w:val="Hyperlink"/>
                  <w:noProof/>
                </w:rPr>
              </w:rPrChange>
            </w:rPr>
            <w:delText>3.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136" w:author="ilya_g" w:date="2014-03-19T14:59:00Z">
                <w:rPr>
                  <w:rStyle w:val="Hyperlink"/>
                  <w:noProof/>
                </w:rPr>
              </w:rPrChange>
            </w:rPr>
            <w:delText>Visual Inspection</w:delText>
          </w:r>
          <w:r w:rsidDel="00D61BDC">
            <w:rPr>
              <w:noProof/>
              <w:webHidden/>
            </w:rPr>
            <w:tab/>
            <w:delText>4</w:delText>
          </w:r>
        </w:del>
      </w:ins>
    </w:p>
    <w:p w:rsidR="009C4399" w:rsidDel="00D61BDC" w:rsidRDefault="009C4399">
      <w:pPr>
        <w:pStyle w:val="TOC1"/>
        <w:rPr>
          <w:ins w:id="137" w:author="ronen_be" w:date="2014-03-09T15:09:00Z"/>
          <w:del w:id="138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39" w:author="ronen_be" w:date="2014-03-09T15:09:00Z">
        <w:del w:id="140" w:author="ilya_g" w:date="2014-03-19T14:59:00Z">
          <w:r w:rsidRPr="00D61BDC" w:rsidDel="00D61BDC">
            <w:rPr>
              <w:rStyle w:val="Hyperlink"/>
              <w:rFonts w:cs="Humnst777 BT"/>
              <w:noProof/>
              <w:rPrChange w:id="141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4.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142" w:author="ilya_g" w:date="2014-03-19T14:59:00Z">
                <w:rPr>
                  <w:rStyle w:val="Hyperlink"/>
                  <w:noProof/>
                </w:rPr>
              </w:rPrChange>
            </w:rPr>
            <w:delText>Basic Operational Tests (BOT)</w:delText>
          </w:r>
          <w:r w:rsidDel="00D61BDC">
            <w:rPr>
              <w:noProof/>
              <w:webHidden/>
            </w:rPr>
            <w:tab/>
            <w:delText>5</w:delText>
          </w:r>
        </w:del>
      </w:ins>
    </w:p>
    <w:p w:rsidR="009C4399" w:rsidDel="00D61BDC" w:rsidRDefault="009C4399">
      <w:pPr>
        <w:pStyle w:val="TOC2"/>
        <w:rPr>
          <w:ins w:id="143" w:author="ronen_be" w:date="2014-03-09T15:09:00Z"/>
          <w:del w:id="144" w:author="ilya_g" w:date="2014-03-19T14:59:00Z"/>
          <w:rFonts w:ascii="Calibri" w:hAnsi="Calibri" w:cs="Arial"/>
          <w:b w:val="0"/>
          <w:bCs w:val="0"/>
          <w:noProof/>
        </w:rPr>
      </w:pPr>
      <w:ins w:id="145" w:author="ronen_be" w:date="2014-03-09T15:09:00Z">
        <w:del w:id="146" w:author="ilya_g" w:date="2014-03-19T14:59:00Z">
          <w:r w:rsidRPr="00D61BDC" w:rsidDel="00D61BDC">
            <w:rPr>
              <w:rStyle w:val="Hyperlink"/>
              <w:noProof/>
              <w:rPrChange w:id="147" w:author="ilya_g" w:date="2014-03-19T14:59:00Z">
                <w:rPr>
                  <w:rStyle w:val="Hyperlink"/>
                  <w:noProof/>
                </w:rPr>
              </w:rPrChange>
            </w:rPr>
            <w:delText>4.1.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148" w:author="ilya_g" w:date="2014-03-19T14:59:00Z">
                <w:rPr>
                  <w:rStyle w:val="Hyperlink"/>
                  <w:noProof/>
                </w:rPr>
              </w:rPrChange>
            </w:rPr>
            <w:delText>Automated BOT</w:delText>
          </w:r>
          <w:r w:rsidDel="00D61BDC">
            <w:rPr>
              <w:noProof/>
              <w:webHidden/>
            </w:rPr>
            <w:tab/>
            <w:delText>5</w:delText>
          </w:r>
        </w:del>
      </w:ins>
    </w:p>
    <w:p w:rsidR="009C4399" w:rsidDel="00D61BDC" w:rsidRDefault="009C4399">
      <w:pPr>
        <w:pStyle w:val="TOC2"/>
        <w:rPr>
          <w:ins w:id="149" w:author="ronen_be" w:date="2014-03-09T15:09:00Z"/>
          <w:del w:id="150" w:author="ilya_g" w:date="2014-03-19T14:59:00Z"/>
          <w:rFonts w:ascii="Calibri" w:hAnsi="Calibri" w:cs="Arial"/>
          <w:b w:val="0"/>
          <w:bCs w:val="0"/>
          <w:noProof/>
        </w:rPr>
      </w:pPr>
      <w:ins w:id="151" w:author="ronen_be" w:date="2014-03-09T15:09:00Z">
        <w:del w:id="152" w:author="ilya_g" w:date="2014-03-19T14:59:00Z">
          <w:r w:rsidRPr="00D61BDC" w:rsidDel="00D61BDC">
            <w:rPr>
              <w:rStyle w:val="Hyperlink"/>
              <w:noProof/>
              <w:rPrChange w:id="153" w:author="ilya_g" w:date="2014-03-19T14:59:00Z">
                <w:rPr>
                  <w:rStyle w:val="Hyperlink"/>
                  <w:noProof/>
                </w:rPr>
              </w:rPrChange>
            </w:rPr>
            <w:delText>4.2.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154" w:author="ilya_g" w:date="2014-03-19T14:59:00Z">
                <w:rPr>
                  <w:rStyle w:val="Hyperlink"/>
                  <w:noProof/>
                </w:rPr>
              </w:rPrChange>
            </w:rPr>
            <w:delText>Manual BOT</w:delText>
          </w:r>
          <w:r w:rsidDel="00D61BDC">
            <w:rPr>
              <w:noProof/>
              <w:webHidden/>
            </w:rPr>
            <w:tab/>
            <w:delText>5</w:delText>
          </w:r>
        </w:del>
      </w:ins>
    </w:p>
    <w:p w:rsidR="009C4399" w:rsidDel="00D61BDC" w:rsidRDefault="009C4399">
      <w:pPr>
        <w:pStyle w:val="TOC1"/>
        <w:rPr>
          <w:ins w:id="155" w:author="ronen_be" w:date="2014-03-09T15:09:00Z"/>
          <w:del w:id="156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57" w:author="ronen_be" w:date="2014-03-09T15:09:00Z">
        <w:del w:id="158" w:author="ilya_g" w:date="2014-03-19T14:59:00Z">
          <w:r w:rsidRPr="00D61BDC" w:rsidDel="00D61BDC">
            <w:rPr>
              <w:rStyle w:val="Hyperlink"/>
              <w:rFonts w:cs="Humnst777 BT"/>
              <w:noProof/>
              <w:rPrChange w:id="159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5.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rFonts w:cs="Humnst777 BT"/>
              <w:noProof/>
              <w:rPrChange w:id="160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Environmental Stress Screening (ESS)</w:delText>
          </w:r>
          <w:r w:rsidDel="00D61BDC">
            <w:rPr>
              <w:noProof/>
              <w:webHidden/>
            </w:rPr>
            <w:tab/>
            <w:delText>7</w:delText>
          </w:r>
        </w:del>
      </w:ins>
    </w:p>
    <w:p w:rsidR="009C4399" w:rsidDel="00D61BDC" w:rsidRDefault="009C4399">
      <w:pPr>
        <w:pStyle w:val="TOC1"/>
        <w:rPr>
          <w:ins w:id="161" w:author="ronen_be" w:date="2014-03-09T15:09:00Z"/>
          <w:del w:id="162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63" w:author="ronen_be" w:date="2014-03-09T15:09:00Z">
        <w:del w:id="164" w:author="ilya_g" w:date="2014-03-19T14:59:00Z">
          <w:r w:rsidRPr="00D61BDC" w:rsidDel="00D61BDC">
            <w:rPr>
              <w:rStyle w:val="Hyperlink"/>
              <w:noProof/>
              <w:rPrChange w:id="165" w:author="ilya_g" w:date="2014-03-19T14:59:00Z">
                <w:rPr>
                  <w:rStyle w:val="Hyperlink"/>
                  <w:noProof/>
                </w:rPr>
              </w:rPrChange>
            </w:rPr>
            <w:delText>6.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166" w:author="ilya_g" w:date="2014-03-19T14:59:00Z">
                <w:rPr>
                  <w:rStyle w:val="Hyperlink"/>
                  <w:noProof/>
                </w:rPr>
              </w:rPrChange>
            </w:rPr>
            <w:delText>Automated Final Tests</w:delText>
          </w:r>
          <w:r w:rsidDel="00D61BDC">
            <w:rPr>
              <w:noProof/>
              <w:webHidden/>
            </w:rPr>
            <w:tab/>
            <w:delText>7</w:delText>
          </w:r>
        </w:del>
      </w:ins>
    </w:p>
    <w:p w:rsidR="009C4399" w:rsidDel="00D61BDC" w:rsidRDefault="009C4399">
      <w:pPr>
        <w:pStyle w:val="TOC1"/>
        <w:rPr>
          <w:ins w:id="167" w:author="ronen_be" w:date="2014-03-09T15:09:00Z"/>
          <w:del w:id="168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169" w:author="ronen_be" w:date="2014-03-09T15:09:00Z">
        <w:del w:id="170" w:author="ilya_g" w:date="2014-03-19T14:59:00Z">
          <w:r w:rsidRPr="00D61BDC" w:rsidDel="00D61BDC">
            <w:rPr>
              <w:rStyle w:val="Hyperlink"/>
              <w:noProof/>
              <w:rPrChange w:id="171" w:author="ilya_g" w:date="2014-03-19T14:59:00Z">
                <w:rPr>
                  <w:rStyle w:val="Hyperlink"/>
                  <w:noProof/>
                </w:rPr>
              </w:rPrChange>
            </w:rPr>
            <w:delText>7.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172" w:author="ilya_g" w:date="2014-03-19T14:59:00Z">
                <w:rPr>
                  <w:rStyle w:val="Hyperlink"/>
                  <w:noProof/>
                </w:rPr>
              </w:rPrChange>
            </w:rPr>
            <w:delText>Manual Final Tests</w:delText>
          </w:r>
          <w:r w:rsidDel="00D61BDC">
            <w:rPr>
              <w:noProof/>
              <w:webHidden/>
            </w:rPr>
            <w:tab/>
            <w:delText>7</w:delText>
          </w:r>
        </w:del>
      </w:ins>
    </w:p>
    <w:p w:rsidR="009C4399" w:rsidDel="00D61BDC" w:rsidRDefault="009C4399">
      <w:pPr>
        <w:pStyle w:val="TOC2"/>
        <w:rPr>
          <w:ins w:id="173" w:author="ronen_be" w:date="2014-03-09T15:09:00Z"/>
          <w:del w:id="174" w:author="ilya_g" w:date="2014-03-19T14:59:00Z"/>
          <w:rFonts w:ascii="Calibri" w:hAnsi="Calibri" w:cs="Arial"/>
          <w:b w:val="0"/>
          <w:bCs w:val="0"/>
          <w:noProof/>
        </w:rPr>
      </w:pPr>
      <w:ins w:id="175" w:author="ronen_be" w:date="2014-03-09T15:09:00Z">
        <w:del w:id="176" w:author="ilya_g" w:date="2014-03-19T14:59:00Z">
          <w:r w:rsidRPr="00D61BDC" w:rsidDel="00D61BDC">
            <w:rPr>
              <w:rStyle w:val="Hyperlink"/>
              <w:noProof/>
              <w:rPrChange w:id="177" w:author="ilya_g" w:date="2014-03-19T14:59:00Z">
                <w:rPr>
                  <w:rStyle w:val="Hyperlink"/>
                  <w:noProof/>
                </w:rPr>
              </w:rPrChange>
            </w:rPr>
            <w:delText>7.1.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178" w:author="ilya_g" w:date="2014-03-19T14:59:00Z">
                <w:rPr>
                  <w:rStyle w:val="Hyperlink"/>
                  <w:noProof/>
                </w:rPr>
              </w:rPrChange>
            </w:rPr>
            <w:delText>Voltage Test</w:delText>
          </w:r>
          <w:r w:rsidDel="00D61BDC">
            <w:rPr>
              <w:noProof/>
              <w:webHidden/>
            </w:rPr>
            <w:tab/>
            <w:delText>7</w:delText>
          </w:r>
        </w:del>
      </w:ins>
    </w:p>
    <w:p w:rsidR="009C4399" w:rsidDel="00D61BDC" w:rsidRDefault="009C4399">
      <w:pPr>
        <w:pStyle w:val="TOC2"/>
        <w:rPr>
          <w:ins w:id="179" w:author="ronen_be" w:date="2014-03-09T15:09:00Z"/>
          <w:del w:id="180" w:author="ilya_g" w:date="2014-03-19T14:59:00Z"/>
          <w:rFonts w:ascii="Calibri" w:hAnsi="Calibri" w:cs="Arial"/>
          <w:b w:val="0"/>
          <w:bCs w:val="0"/>
          <w:noProof/>
        </w:rPr>
      </w:pPr>
      <w:ins w:id="181" w:author="ronen_be" w:date="2014-03-09T15:09:00Z">
        <w:del w:id="182" w:author="ilya_g" w:date="2014-03-19T14:59:00Z">
          <w:r w:rsidRPr="00D61BDC" w:rsidDel="00D61BDC">
            <w:rPr>
              <w:rStyle w:val="Hyperlink"/>
              <w:noProof/>
              <w:rPrChange w:id="183" w:author="ilya_g" w:date="2014-03-19T14:59:00Z">
                <w:rPr>
                  <w:rStyle w:val="Hyperlink"/>
                  <w:noProof/>
                </w:rPr>
              </w:rPrChange>
            </w:rPr>
            <w:delText>7.2.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184" w:author="ilya_g" w:date="2014-03-19T14:59:00Z">
                <w:rPr>
                  <w:rStyle w:val="Hyperlink"/>
                  <w:noProof/>
                </w:rPr>
              </w:rPrChange>
            </w:rPr>
            <w:delText>Frequency Test</w:delText>
          </w:r>
          <w:r w:rsidDel="00D61BDC">
            <w:rPr>
              <w:noProof/>
              <w:webHidden/>
            </w:rPr>
            <w:tab/>
            <w:delText>8</w:delText>
          </w:r>
        </w:del>
      </w:ins>
    </w:p>
    <w:p w:rsidR="009C4399" w:rsidDel="00D61BDC" w:rsidRDefault="009C4399">
      <w:pPr>
        <w:pStyle w:val="TOC2"/>
        <w:rPr>
          <w:ins w:id="185" w:author="ronen_be" w:date="2014-03-09T15:09:00Z"/>
          <w:del w:id="186" w:author="ilya_g" w:date="2014-03-19T14:59:00Z"/>
          <w:rFonts w:ascii="Calibri" w:hAnsi="Calibri" w:cs="Arial"/>
          <w:b w:val="0"/>
          <w:bCs w:val="0"/>
          <w:noProof/>
        </w:rPr>
      </w:pPr>
      <w:ins w:id="187" w:author="ronen_be" w:date="2014-03-09T15:09:00Z">
        <w:del w:id="188" w:author="ilya_g" w:date="2014-03-19T14:59:00Z">
          <w:r w:rsidRPr="00D61BDC" w:rsidDel="00D61BDC">
            <w:rPr>
              <w:rStyle w:val="Hyperlink"/>
              <w:noProof/>
              <w:rPrChange w:id="189" w:author="ilya_g" w:date="2014-03-19T14:59:00Z">
                <w:rPr>
                  <w:rStyle w:val="Hyperlink"/>
                  <w:noProof/>
                </w:rPr>
              </w:rPrChange>
            </w:rPr>
            <w:delText>7.3.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190" w:author="ilya_g" w:date="2014-03-19T14:59:00Z">
                <w:rPr>
                  <w:rStyle w:val="Hyperlink"/>
                  <w:noProof/>
                </w:rPr>
              </w:rPrChange>
            </w:rPr>
            <w:delText>Fans &amp; Temperature test</w:delText>
          </w:r>
          <w:r w:rsidDel="00D61BDC">
            <w:rPr>
              <w:noProof/>
              <w:webHidden/>
            </w:rPr>
            <w:tab/>
            <w:delText>8</w:delText>
          </w:r>
        </w:del>
      </w:ins>
    </w:p>
    <w:p w:rsidR="009C4399" w:rsidDel="00D61BDC" w:rsidRDefault="009C4399">
      <w:pPr>
        <w:pStyle w:val="TOC2"/>
        <w:rPr>
          <w:ins w:id="191" w:author="ronen_be" w:date="2014-03-09T15:09:00Z"/>
          <w:del w:id="192" w:author="ilya_g" w:date="2014-03-19T14:59:00Z"/>
          <w:rFonts w:ascii="Calibri" w:hAnsi="Calibri" w:cs="Arial"/>
          <w:b w:val="0"/>
          <w:bCs w:val="0"/>
          <w:noProof/>
        </w:rPr>
      </w:pPr>
      <w:ins w:id="193" w:author="ronen_be" w:date="2014-03-09T15:09:00Z">
        <w:del w:id="194" w:author="ilya_g" w:date="2014-03-19T14:59:00Z">
          <w:r w:rsidRPr="00D61BDC" w:rsidDel="00D61BDC">
            <w:rPr>
              <w:rStyle w:val="Hyperlink"/>
              <w:noProof/>
              <w:rPrChange w:id="195" w:author="ilya_g" w:date="2014-03-19T14:59:00Z">
                <w:rPr>
                  <w:rStyle w:val="Hyperlink"/>
                  <w:noProof/>
                </w:rPr>
              </w:rPrChange>
            </w:rPr>
            <w:delText>7.4.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196" w:author="ilya_g" w:date="2014-03-19T14:59:00Z">
                <w:rPr>
                  <w:rStyle w:val="Hyperlink"/>
                  <w:noProof/>
                </w:rPr>
              </w:rPrChange>
            </w:rPr>
            <w:delText>Power supply Identification Test</w:delText>
          </w:r>
          <w:r w:rsidDel="00D61BDC">
            <w:rPr>
              <w:noProof/>
              <w:webHidden/>
            </w:rPr>
            <w:tab/>
            <w:delText>8</w:delText>
          </w:r>
        </w:del>
      </w:ins>
    </w:p>
    <w:p w:rsidR="009C4399" w:rsidDel="00D61BDC" w:rsidRDefault="009C4399">
      <w:pPr>
        <w:pStyle w:val="TOC2"/>
        <w:rPr>
          <w:ins w:id="197" w:author="ronen_be" w:date="2014-03-09T15:09:00Z"/>
          <w:del w:id="198" w:author="ilya_g" w:date="2014-03-19T14:59:00Z"/>
          <w:rFonts w:ascii="Calibri" w:hAnsi="Calibri" w:cs="Arial"/>
          <w:b w:val="0"/>
          <w:bCs w:val="0"/>
          <w:noProof/>
        </w:rPr>
      </w:pPr>
      <w:ins w:id="199" w:author="ronen_be" w:date="2014-03-09T15:09:00Z">
        <w:del w:id="200" w:author="ilya_g" w:date="2014-03-19T14:59:00Z">
          <w:r w:rsidRPr="00D61BDC" w:rsidDel="00D61BDC">
            <w:rPr>
              <w:rStyle w:val="Hyperlink"/>
              <w:noProof/>
              <w:rPrChange w:id="201" w:author="ilya_g" w:date="2014-03-19T14:59:00Z">
                <w:rPr>
                  <w:rStyle w:val="Hyperlink"/>
                  <w:noProof/>
                </w:rPr>
              </w:rPrChange>
            </w:rPr>
            <w:delText>7.5.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02" w:author="ilya_g" w:date="2014-03-19T14:59:00Z">
                <w:rPr>
                  <w:rStyle w:val="Hyperlink"/>
                  <w:noProof/>
                </w:rPr>
              </w:rPrChange>
            </w:rPr>
            <w:delText>Dying Gasp Test</w:delText>
          </w:r>
          <w:r w:rsidDel="00D61BDC">
            <w:rPr>
              <w:noProof/>
              <w:webHidden/>
            </w:rPr>
            <w:tab/>
            <w:delText>9</w:delText>
          </w:r>
        </w:del>
      </w:ins>
    </w:p>
    <w:p w:rsidR="009C4399" w:rsidDel="00D61BDC" w:rsidRDefault="009C4399">
      <w:pPr>
        <w:pStyle w:val="TOC2"/>
        <w:rPr>
          <w:ins w:id="203" w:author="ronen_be" w:date="2014-03-09T15:09:00Z"/>
          <w:del w:id="204" w:author="ilya_g" w:date="2014-03-19T14:59:00Z"/>
          <w:rFonts w:ascii="Calibri" w:hAnsi="Calibri" w:cs="Arial"/>
          <w:b w:val="0"/>
          <w:bCs w:val="0"/>
          <w:noProof/>
        </w:rPr>
      </w:pPr>
      <w:ins w:id="205" w:author="ronen_be" w:date="2014-03-09T15:09:00Z">
        <w:del w:id="206" w:author="ilya_g" w:date="2014-03-19T14:59:00Z">
          <w:r w:rsidRPr="00D61BDC" w:rsidDel="00D61BDC">
            <w:rPr>
              <w:rStyle w:val="Hyperlink"/>
              <w:noProof/>
              <w:rPrChange w:id="207" w:author="ilya_g" w:date="2014-03-19T14:59:00Z">
                <w:rPr>
                  <w:rStyle w:val="Hyperlink"/>
                  <w:noProof/>
                </w:rPr>
              </w:rPrChange>
            </w:rPr>
            <w:delText>7.6.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08" w:author="ilya_g" w:date="2014-03-19T14:59:00Z">
                <w:rPr>
                  <w:rStyle w:val="Hyperlink"/>
                  <w:noProof/>
                </w:rPr>
              </w:rPrChange>
            </w:rPr>
            <w:delText>XFP Identification Test</w:delText>
          </w:r>
          <w:r w:rsidDel="00D61BDC">
            <w:rPr>
              <w:noProof/>
              <w:webHidden/>
            </w:rPr>
            <w:tab/>
            <w:delText>9</w:delText>
          </w:r>
        </w:del>
      </w:ins>
    </w:p>
    <w:p w:rsidR="009C4399" w:rsidDel="00D61BDC" w:rsidRDefault="009C4399">
      <w:pPr>
        <w:pStyle w:val="TOC2"/>
        <w:rPr>
          <w:ins w:id="209" w:author="ronen_be" w:date="2014-03-09T15:09:00Z"/>
          <w:del w:id="210" w:author="ilya_g" w:date="2014-03-19T14:59:00Z"/>
          <w:rFonts w:ascii="Calibri" w:hAnsi="Calibri" w:cs="Arial"/>
          <w:b w:val="0"/>
          <w:bCs w:val="0"/>
          <w:noProof/>
        </w:rPr>
      </w:pPr>
      <w:ins w:id="211" w:author="ronen_be" w:date="2014-03-09T15:09:00Z">
        <w:del w:id="212" w:author="ilya_g" w:date="2014-03-19T14:59:00Z">
          <w:r w:rsidRPr="00D61BDC" w:rsidDel="00D61BDC">
            <w:rPr>
              <w:rStyle w:val="Hyperlink"/>
              <w:noProof/>
              <w:rPrChange w:id="213" w:author="ilya_g" w:date="2014-03-19T14:59:00Z">
                <w:rPr>
                  <w:rStyle w:val="Hyperlink"/>
                  <w:noProof/>
                </w:rPr>
              </w:rPrChange>
            </w:rPr>
            <w:delText>7.7.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14" w:author="ilya_g" w:date="2014-03-19T14:59:00Z">
                <w:rPr>
                  <w:rStyle w:val="Hyperlink"/>
                  <w:noProof/>
                </w:rPr>
              </w:rPrChange>
            </w:rPr>
            <w:delText>SFP Identification Test</w:delText>
          </w:r>
          <w:r w:rsidDel="00D61BDC">
            <w:rPr>
              <w:noProof/>
              <w:webHidden/>
            </w:rPr>
            <w:tab/>
            <w:delText>9</w:delText>
          </w:r>
        </w:del>
      </w:ins>
    </w:p>
    <w:p w:rsidR="009C4399" w:rsidDel="00D61BDC" w:rsidRDefault="009C4399">
      <w:pPr>
        <w:pStyle w:val="TOC2"/>
        <w:rPr>
          <w:ins w:id="215" w:author="ronen_be" w:date="2014-03-09T15:09:00Z"/>
          <w:del w:id="216" w:author="ilya_g" w:date="2014-03-19T14:59:00Z"/>
          <w:rFonts w:ascii="Calibri" w:hAnsi="Calibri" w:cs="Arial"/>
          <w:b w:val="0"/>
          <w:bCs w:val="0"/>
          <w:noProof/>
        </w:rPr>
      </w:pPr>
      <w:ins w:id="217" w:author="ronen_be" w:date="2014-03-09T15:09:00Z">
        <w:del w:id="218" w:author="ilya_g" w:date="2014-03-19T14:59:00Z">
          <w:r w:rsidRPr="00D61BDC" w:rsidDel="00D61BDC">
            <w:rPr>
              <w:rStyle w:val="Hyperlink"/>
              <w:rFonts w:cs="ZapfHumnst BT"/>
              <w:noProof/>
              <w:rPrChange w:id="219" w:author="ilya_g" w:date="2014-03-19T14:59:00Z">
                <w:rPr>
                  <w:rStyle w:val="Hyperlink"/>
                  <w:rFonts w:cs="ZapfHumnst BT"/>
                  <w:noProof/>
                </w:rPr>
              </w:rPrChange>
            </w:rPr>
            <w:delText>7.8.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20" w:author="ilya_g" w:date="2014-03-19T14:59:00Z">
                <w:rPr>
                  <w:rStyle w:val="Hyperlink"/>
                  <w:noProof/>
                </w:rPr>
              </w:rPrChange>
            </w:rPr>
            <w:delText>Date &amp; Time Test</w:delText>
          </w:r>
          <w:r w:rsidDel="00D61BDC">
            <w:rPr>
              <w:noProof/>
              <w:webHidden/>
            </w:rPr>
            <w:tab/>
            <w:delText>9</w:delText>
          </w:r>
        </w:del>
      </w:ins>
    </w:p>
    <w:p w:rsidR="009C4399" w:rsidDel="00D61BDC" w:rsidRDefault="009C4399">
      <w:pPr>
        <w:pStyle w:val="TOC2"/>
        <w:rPr>
          <w:ins w:id="221" w:author="ronen_be" w:date="2014-03-09T15:09:00Z"/>
          <w:del w:id="222" w:author="ilya_g" w:date="2014-03-19T14:59:00Z"/>
          <w:rFonts w:ascii="Calibri" w:hAnsi="Calibri" w:cs="Arial"/>
          <w:b w:val="0"/>
          <w:bCs w:val="0"/>
          <w:noProof/>
        </w:rPr>
      </w:pPr>
      <w:ins w:id="223" w:author="ronen_be" w:date="2014-03-09T15:09:00Z">
        <w:del w:id="224" w:author="ilya_g" w:date="2014-03-19T14:59:00Z">
          <w:r w:rsidRPr="00D61BDC" w:rsidDel="00D61BDC">
            <w:rPr>
              <w:rStyle w:val="Hyperlink"/>
              <w:noProof/>
              <w:rPrChange w:id="225" w:author="ilya_g" w:date="2014-03-19T14:59:00Z">
                <w:rPr>
                  <w:rStyle w:val="Hyperlink"/>
                  <w:noProof/>
                </w:rPr>
              </w:rPrChange>
            </w:rPr>
            <w:delText>7.9.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26" w:author="ilya_g" w:date="2014-03-19T14:59:00Z">
                <w:rPr>
                  <w:rStyle w:val="Hyperlink"/>
                  <w:noProof/>
                </w:rPr>
              </w:rPrChange>
            </w:rPr>
            <w:delText>Data Transmission test</w:delText>
          </w:r>
          <w:r w:rsidDel="00D61BDC">
            <w:rPr>
              <w:noProof/>
              <w:webHidden/>
            </w:rPr>
            <w:tab/>
            <w:delText>10</w:delText>
          </w:r>
        </w:del>
      </w:ins>
    </w:p>
    <w:p w:rsidR="009C4399" w:rsidDel="00D61BDC" w:rsidRDefault="009C4399">
      <w:pPr>
        <w:pStyle w:val="TOC2"/>
        <w:rPr>
          <w:ins w:id="227" w:author="ronen_be" w:date="2014-03-09T15:09:00Z"/>
          <w:del w:id="228" w:author="ilya_g" w:date="2014-03-19T14:59:00Z"/>
          <w:rFonts w:ascii="Calibri" w:hAnsi="Calibri" w:cs="Arial"/>
          <w:b w:val="0"/>
          <w:bCs w:val="0"/>
          <w:noProof/>
        </w:rPr>
      </w:pPr>
      <w:ins w:id="229" w:author="ronen_be" w:date="2014-03-09T15:09:00Z">
        <w:del w:id="230" w:author="ilya_g" w:date="2014-03-19T14:59:00Z">
          <w:r w:rsidRPr="00D61BDC" w:rsidDel="00D61BDC">
            <w:rPr>
              <w:rStyle w:val="Hyperlink"/>
              <w:noProof/>
              <w:rPrChange w:id="231" w:author="ilya_g" w:date="2014-03-19T14:59:00Z">
                <w:rPr>
                  <w:rStyle w:val="Hyperlink"/>
                  <w:noProof/>
                </w:rPr>
              </w:rPrChange>
            </w:rPr>
            <w:delText>7.10.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32" w:author="ilya_g" w:date="2014-03-19T14:59:00Z">
                <w:rPr>
                  <w:rStyle w:val="Hyperlink"/>
                  <w:noProof/>
                </w:rPr>
              </w:rPrChange>
            </w:rPr>
            <w:delText>EXT CLK Test</w:delText>
          </w:r>
          <w:r w:rsidDel="00D61BDC">
            <w:rPr>
              <w:noProof/>
              <w:webHidden/>
            </w:rPr>
            <w:tab/>
            <w:delText>10</w:delText>
          </w:r>
        </w:del>
      </w:ins>
    </w:p>
    <w:p w:rsidR="009C4399" w:rsidDel="00D61BDC" w:rsidRDefault="009C4399">
      <w:pPr>
        <w:pStyle w:val="TOC2"/>
        <w:rPr>
          <w:ins w:id="233" w:author="ronen_be" w:date="2014-03-09T15:09:00Z"/>
          <w:del w:id="234" w:author="ilya_g" w:date="2014-03-19T14:59:00Z"/>
          <w:rFonts w:ascii="Calibri" w:hAnsi="Calibri" w:cs="Arial"/>
          <w:b w:val="0"/>
          <w:bCs w:val="0"/>
          <w:noProof/>
        </w:rPr>
      </w:pPr>
      <w:ins w:id="235" w:author="ronen_be" w:date="2014-03-09T15:09:00Z">
        <w:del w:id="236" w:author="ilya_g" w:date="2014-03-19T14:59:00Z">
          <w:r w:rsidRPr="00D61BDC" w:rsidDel="00D61BDC">
            <w:rPr>
              <w:rStyle w:val="Hyperlink"/>
              <w:noProof/>
              <w:rPrChange w:id="237" w:author="ilya_g" w:date="2014-03-19T14:59:00Z">
                <w:rPr>
                  <w:rStyle w:val="Hyperlink"/>
                  <w:noProof/>
                </w:rPr>
              </w:rPrChange>
            </w:rPr>
            <w:delText>7.11.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38" w:author="ilya_g" w:date="2014-03-19T14:59:00Z">
                <w:rPr>
                  <w:rStyle w:val="Hyperlink"/>
                  <w:noProof/>
                </w:rPr>
              </w:rPrChange>
            </w:rPr>
            <w:delText>TOD/1PPS Test</w:delText>
          </w:r>
          <w:r w:rsidDel="00D61BDC">
            <w:rPr>
              <w:noProof/>
              <w:webHidden/>
            </w:rPr>
            <w:tab/>
            <w:delText>10</w:delText>
          </w:r>
        </w:del>
      </w:ins>
    </w:p>
    <w:p w:rsidR="009C4399" w:rsidDel="00D61BDC" w:rsidRDefault="009C4399">
      <w:pPr>
        <w:pStyle w:val="TOC2"/>
        <w:rPr>
          <w:ins w:id="239" w:author="ronen_be" w:date="2014-03-09T15:09:00Z"/>
          <w:del w:id="240" w:author="ilya_g" w:date="2014-03-19T14:59:00Z"/>
          <w:rFonts w:ascii="Calibri" w:hAnsi="Calibri" w:cs="Arial"/>
          <w:b w:val="0"/>
          <w:bCs w:val="0"/>
          <w:noProof/>
        </w:rPr>
      </w:pPr>
      <w:ins w:id="241" w:author="ronen_be" w:date="2014-03-09T15:09:00Z">
        <w:del w:id="242" w:author="ilya_g" w:date="2014-03-19T14:59:00Z">
          <w:r w:rsidRPr="00D61BDC" w:rsidDel="00D61BDC">
            <w:rPr>
              <w:rStyle w:val="Hyperlink"/>
              <w:noProof/>
              <w:rPrChange w:id="243" w:author="ilya_g" w:date="2014-03-19T14:59:00Z">
                <w:rPr>
                  <w:rStyle w:val="Hyperlink"/>
                  <w:noProof/>
                </w:rPr>
              </w:rPrChange>
            </w:rPr>
            <w:delText>7.12.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44" w:author="ilya_g" w:date="2014-03-19T14:59:00Z">
                <w:rPr>
                  <w:rStyle w:val="Hyperlink"/>
                  <w:noProof/>
                </w:rPr>
              </w:rPrChange>
            </w:rPr>
            <w:delText>TST/ALR Led Test</w:delText>
          </w:r>
          <w:r w:rsidDel="00D61BDC">
            <w:rPr>
              <w:noProof/>
              <w:webHidden/>
            </w:rPr>
            <w:tab/>
            <w:delText>10</w:delText>
          </w:r>
        </w:del>
      </w:ins>
    </w:p>
    <w:p w:rsidR="009C4399" w:rsidDel="00D61BDC" w:rsidRDefault="009C4399">
      <w:pPr>
        <w:pStyle w:val="TOC2"/>
        <w:rPr>
          <w:ins w:id="245" w:author="ronen_be" w:date="2014-03-09T15:09:00Z"/>
          <w:del w:id="246" w:author="ilya_g" w:date="2014-03-19T14:59:00Z"/>
          <w:rFonts w:ascii="Calibri" w:hAnsi="Calibri" w:cs="Arial"/>
          <w:b w:val="0"/>
          <w:bCs w:val="0"/>
          <w:noProof/>
        </w:rPr>
      </w:pPr>
      <w:ins w:id="247" w:author="ronen_be" w:date="2014-03-09T15:09:00Z">
        <w:del w:id="248" w:author="ilya_g" w:date="2014-03-19T14:59:00Z">
          <w:r w:rsidRPr="00D61BDC" w:rsidDel="00D61BDC">
            <w:rPr>
              <w:rStyle w:val="Hyperlink"/>
              <w:noProof/>
              <w:rPrChange w:id="249" w:author="ilya_g" w:date="2014-03-19T14:59:00Z">
                <w:rPr>
                  <w:rStyle w:val="Hyperlink"/>
                  <w:noProof/>
                </w:rPr>
              </w:rPrChange>
            </w:rPr>
            <w:delText>7.13.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50" w:author="ilya_g" w:date="2014-03-19T14:59:00Z">
                <w:rPr>
                  <w:rStyle w:val="Hyperlink"/>
                  <w:noProof/>
                </w:rPr>
              </w:rPrChange>
            </w:rPr>
            <w:delText>Connect Mac to ID</w:delText>
          </w:r>
          <w:r w:rsidDel="00D61BDC">
            <w:rPr>
              <w:noProof/>
              <w:webHidden/>
            </w:rPr>
            <w:tab/>
            <w:delText>11</w:delText>
          </w:r>
        </w:del>
      </w:ins>
    </w:p>
    <w:p w:rsidR="009C4399" w:rsidDel="00D61BDC" w:rsidRDefault="009C4399">
      <w:pPr>
        <w:pStyle w:val="TOC2"/>
        <w:rPr>
          <w:ins w:id="251" w:author="ronen_be" w:date="2014-03-09T15:09:00Z"/>
          <w:del w:id="252" w:author="ilya_g" w:date="2014-03-19T14:59:00Z"/>
          <w:rFonts w:ascii="Calibri" w:hAnsi="Calibri" w:cs="Arial"/>
          <w:b w:val="0"/>
          <w:bCs w:val="0"/>
          <w:noProof/>
        </w:rPr>
      </w:pPr>
      <w:ins w:id="253" w:author="ronen_be" w:date="2014-03-09T15:09:00Z">
        <w:del w:id="254" w:author="ilya_g" w:date="2014-03-19T14:59:00Z">
          <w:r w:rsidRPr="00D61BDC" w:rsidDel="00D61BDC">
            <w:rPr>
              <w:rStyle w:val="Hyperlink"/>
              <w:noProof/>
              <w:rPrChange w:id="255" w:author="ilya_g" w:date="2014-03-19T14:59:00Z">
                <w:rPr>
                  <w:rStyle w:val="Hyperlink"/>
                  <w:noProof/>
                </w:rPr>
              </w:rPrChange>
            </w:rPr>
            <w:delText>7.14.</w:delText>
          </w:r>
          <w:r w:rsidDel="00D61BDC">
            <w:rPr>
              <w:rFonts w:ascii="Calibri" w:hAnsi="Calibri" w:cs="Arial"/>
              <w:b w:val="0"/>
              <w:bCs w:val="0"/>
              <w:noProof/>
            </w:rPr>
            <w:tab/>
          </w:r>
          <w:r w:rsidRPr="00D61BDC" w:rsidDel="00D61BDC">
            <w:rPr>
              <w:rStyle w:val="Hyperlink"/>
              <w:noProof/>
              <w:rPrChange w:id="256" w:author="ilya_g" w:date="2014-03-19T14:59:00Z">
                <w:rPr>
                  <w:rStyle w:val="Hyperlink"/>
                  <w:noProof/>
                </w:rPr>
              </w:rPrChange>
            </w:rPr>
            <w:delText>Set To Default</w:delText>
          </w:r>
          <w:r w:rsidDel="00D61BDC">
            <w:rPr>
              <w:noProof/>
              <w:webHidden/>
            </w:rPr>
            <w:tab/>
            <w:delText>11</w:delText>
          </w:r>
        </w:del>
      </w:ins>
    </w:p>
    <w:p w:rsidR="009C4399" w:rsidDel="00D61BDC" w:rsidRDefault="009C4399">
      <w:pPr>
        <w:pStyle w:val="TOC1"/>
        <w:rPr>
          <w:ins w:id="257" w:author="ronen_be" w:date="2014-03-09T15:09:00Z"/>
          <w:del w:id="258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59" w:author="ronen_be" w:date="2014-03-09T15:09:00Z">
        <w:del w:id="260" w:author="ilya_g" w:date="2014-03-19T14:59:00Z">
          <w:r w:rsidRPr="00D61BDC" w:rsidDel="00D61BDC">
            <w:rPr>
              <w:rStyle w:val="Hyperlink"/>
              <w:rFonts w:cs="Humnst777 BT"/>
              <w:noProof/>
              <w:rPrChange w:id="261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8.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rFonts w:cs="Humnst777 BT"/>
              <w:noProof/>
              <w:rPrChange w:id="262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Preparations for Shipment</w:delText>
          </w:r>
          <w:r w:rsidDel="00D61BDC">
            <w:rPr>
              <w:noProof/>
              <w:webHidden/>
            </w:rPr>
            <w:tab/>
            <w:delText>11</w:delText>
          </w:r>
        </w:del>
      </w:ins>
    </w:p>
    <w:p w:rsidR="009C4399" w:rsidDel="00D61BDC" w:rsidRDefault="009C4399">
      <w:pPr>
        <w:pStyle w:val="TOC1"/>
        <w:rPr>
          <w:ins w:id="263" w:author="ronen_be" w:date="2014-03-09T15:09:00Z"/>
          <w:del w:id="264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65" w:author="ronen_be" w:date="2014-03-09T15:09:00Z">
        <w:del w:id="266" w:author="ilya_g" w:date="2014-03-19T14:59:00Z">
          <w:r w:rsidRPr="00D61BDC" w:rsidDel="00D61BDC">
            <w:rPr>
              <w:rStyle w:val="Hyperlink"/>
              <w:rFonts w:cs="Humnst777 BT"/>
              <w:noProof/>
              <w:rPrChange w:id="267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9.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rFonts w:cs="Humnst777 BT"/>
              <w:noProof/>
              <w:rPrChange w:id="268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Factory Setting</w:delText>
          </w:r>
          <w:r w:rsidDel="00D61BDC">
            <w:rPr>
              <w:noProof/>
              <w:webHidden/>
            </w:rPr>
            <w:tab/>
            <w:delText>11</w:delText>
          </w:r>
        </w:del>
      </w:ins>
    </w:p>
    <w:p w:rsidR="009C4399" w:rsidDel="00D61BDC" w:rsidRDefault="009C4399">
      <w:pPr>
        <w:pStyle w:val="TOC1"/>
        <w:rPr>
          <w:ins w:id="269" w:author="ronen_be" w:date="2014-03-09T15:09:00Z"/>
          <w:del w:id="270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71" w:author="ronen_be" w:date="2014-03-09T15:09:00Z">
        <w:del w:id="272" w:author="ilya_g" w:date="2014-03-19T14:59:00Z">
          <w:r w:rsidRPr="00D61BDC" w:rsidDel="00D61BDC">
            <w:rPr>
              <w:rStyle w:val="Hyperlink"/>
              <w:rFonts w:cs="Humnst777 BT"/>
              <w:noProof/>
              <w:rPrChange w:id="273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10.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rFonts w:cs="Humnst777 BT"/>
              <w:noProof/>
              <w:rPrChange w:id="274" w:author="ilya_g" w:date="2014-03-19T14:59:00Z">
                <w:rPr>
                  <w:rStyle w:val="Hyperlink"/>
                  <w:rFonts w:cs="Humnst777 BT"/>
                  <w:noProof/>
                </w:rPr>
              </w:rPrChange>
            </w:rPr>
            <w:delText>Safety Test</w:delText>
          </w:r>
          <w:r w:rsidDel="00D61BDC">
            <w:rPr>
              <w:noProof/>
              <w:webHidden/>
            </w:rPr>
            <w:tab/>
            <w:delText>11</w:delText>
          </w:r>
        </w:del>
      </w:ins>
    </w:p>
    <w:p w:rsidR="009C4399" w:rsidDel="00D61BDC" w:rsidRDefault="009C4399">
      <w:pPr>
        <w:pStyle w:val="TOC1"/>
        <w:rPr>
          <w:ins w:id="275" w:author="ronen_be" w:date="2014-03-09T15:09:00Z"/>
          <w:del w:id="276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77" w:author="ronen_be" w:date="2014-03-09T15:09:00Z">
        <w:del w:id="278" w:author="ilya_g" w:date="2014-03-19T14:59:00Z">
          <w:r w:rsidRPr="00D61BDC" w:rsidDel="00D61BDC">
            <w:rPr>
              <w:rStyle w:val="Hyperlink"/>
              <w:noProof/>
              <w:rPrChange w:id="279" w:author="ilya_g" w:date="2014-03-19T14:59:00Z">
                <w:rPr>
                  <w:rStyle w:val="Hyperlink"/>
                  <w:noProof/>
                </w:rPr>
              </w:rPrChange>
            </w:rPr>
            <w:delText>Appendix A. UUT Configure for Data Transmission Test</w:delText>
          </w:r>
          <w:r w:rsidDel="00D61BDC">
            <w:rPr>
              <w:noProof/>
              <w:webHidden/>
            </w:rPr>
            <w:tab/>
            <w:delText>12</w:delText>
          </w:r>
        </w:del>
      </w:ins>
    </w:p>
    <w:p w:rsidR="009C4399" w:rsidDel="00D61BDC" w:rsidRDefault="009C4399">
      <w:pPr>
        <w:pStyle w:val="TOC1"/>
        <w:tabs>
          <w:tab w:val="left" w:pos="1540"/>
        </w:tabs>
        <w:rPr>
          <w:ins w:id="280" w:author="ronen_be" w:date="2014-03-09T15:09:00Z"/>
          <w:del w:id="281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82" w:author="ronen_be" w:date="2014-03-09T15:09:00Z">
        <w:del w:id="283" w:author="ilya_g" w:date="2014-03-19T14:59:00Z">
          <w:r w:rsidRPr="00D61BDC" w:rsidDel="00D61BDC">
            <w:rPr>
              <w:rStyle w:val="Hyperlink"/>
              <w:noProof/>
              <w:rPrChange w:id="284" w:author="ilya_g" w:date="2014-03-19T14:59:00Z">
                <w:rPr>
                  <w:rStyle w:val="Hyperlink"/>
                  <w:noProof/>
                </w:rPr>
              </w:rPrChange>
            </w:rPr>
            <w:delText>Appendix B.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285" w:author="ilya_g" w:date="2014-03-19T14:59:00Z">
                <w:rPr>
                  <w:rStyle w:val="Hyperlink"/>
                  <w:noProof/>
                </w:rPr>
              </w:rPrChange>
            </w:rPr>
            <w:delText>ETX-204A Generator Configure</w:delText>
          </w:r>
          <w:r w:rsidDel="00D61BDC">
            <w:rPr>
              <w:noProof/>
              <w:webHidden/>
            </w:rPr>
            <w:tab/>
            <w:delText>22</w:delText>
          </w:r>
        </w:del>
      </w:ins>
    </w:p>
    <w:p w:rsidR="009C4399" w:rsidDel="00D61BDC" w:rsidRDefault="009C4399">
      <w:pPr>
        <w:pStyle w:val="TOC1"/>
        <w:tabs>
          <w:tab w:val="left" w:pos="1540"/>
        </w:tabs>
        <w:rPr>
          <w:ins w:id="286" w:author="ronen_be" w:date="2014-03-09T15:09:00Z"/>
          <w:del w:id="287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88" w:author="ronen_be" w:date="2014-03-09T15:09:00Z">
        <w:del w:id="289" w:author="ilya_g" w:date="2014-03-19T14:59:00Z">
          <w:r w:rsidRPr="00D61BDC" w:rsidDel="00D61BDC">
            <w:rPr>
              <w:rStyle w:val="Hyperlink"/>
              <w:noProof/>
              <w:rPrChange w:id="290" w:author="ilya_g" w:date="2014-03-19T14:59:00Z">
                <w:rPr>
                  <w:rStyle w:val="Hyperlink"/>
                  <w:noProof/>
                </w:rPr>
              </w:rPrChange>
            </w:rPr>
            <w:delText>Appendix C.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291" w:author="ilya_g" w:date="2014-03-19T14:59:00Z">
                <w:rPr>
                  <w:rStyle w:val="Hyperlink"/>
                  <w:noProof/>
                </w:rPr>
              </w:rPrChange>
            </w:rPr>
            <w:delText>UUT Configure for Dying Gasp Test</w:delText>
          </w:r>
          <w:r w:rsidDel="00D61BDC">
            <w:rPr>
              <w:noProof/>
              <w:webHidden/>
            </w:rPr>
            <w:tab/>
            <w:delText>23</w:delText>
          </w:r>
        </w:del>
      </w:ins>
    </w:p>
    <w:p w:rsidR="009C4399" w:rsidDel="00D61BDC" w:rsidRDefault="009C4399">
      <w:pPr>
        <w:pStyle w:val="TOC1"/>
        <w:tabs>
          <w:tab w:val="left" w:pos="1540"/>
        </w:tabs>
        <w:rPr>
          <w:ins w:id="292" w:author="ronen_be" w:date="2014-03-09T15:09:00Z"/>
          <w:del w:id="293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ins w:id="294" w:author="ronen_be" w:date="2014-03-09T15:09:00Z">
        <w:del w:id="295" w:author="ilya_g" w:date="2014-03-19T14:59:00Z">
          <w:r w:rsidRPr="00D61BDC" w:rsidDel="00D61BDC">
            <w:rPr>
              <w:rStyle w:val="Hyperlink"/>
              <w:noProof/>
              <w:rPrChange w:id="296" w:author="ilya_g" w:date="2014-03-19T14:59:00Z">
                <w:rPr>
                  <w:rStyle w:val="Hyperlink"/>
                  <w:noProof/>
                </w:rPr>
              </w:rPrChange>
            </w:rPr>
            <w:delText>Appendix D.</w:delText>
          </w:r>
          <w:r w:rsidDel="00D61BDC">
            <w:rPr>
              <w:rFonts w:ascii="Calibri" w:hAnsi="Calibri" w:cs="Arial"/>
              <w:b w:val="0"/>
              <w:bCs w:val="0"/>
              <w:noProof/>
              <w:sz w:val="22"/>
              <w:szCs w:val="22"/>
            </w:rPr>
            <w:tab/>
          </w:r>
          <w:r w:rsidRPr="00D61BDC" w:rsidDel="00D61BDC">
            <w:rPr>
              <w:rStyle w:val="Hyperlink"/>
              <w:noProof/>
              <w:rPrChange w:id="297" w:author="ilya_g" w:date="2014-03-19T14:59:00Z">
                <w:rPr>
                  <w:rStyle w:val="Hyperlink"/>
                  <w:noProof/>
                </w:rPr>
              </w:rPrChange>
            </w:rPr>
            <w:delText>UUT Configure for EXT CLK Test</w:delText>
          </w:r>
          <w:r w:rsidDel="00D61BDC">
            <w:rPr>
              <w:noProof/>
              <w:webHidden/>
            </w:rPr>
            <w:tab/>
            <w:delText>25</w:delText>
          </w:r>
        </w:del>
      </w:ins>
    </w:p>
    <w:p w:rsidR="00D51648" w:rsidDel="00D61BDC" w:rsidRDefault="00D51648">
      <w:pPr>
        <w:pStyle w:val="TOC1"/>
        <w:rPr>
          <w:del w:id="298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299" w:author="ilya_g" w:date="2014-03-19T14:59:00Z">
        <w:r w:rsidRPr="005413B0" w:rsidDel="00D61BDC">
          <w:rPr>
            <w:rStyle w:val="Hyperlink"/>
            <w:noProof/>
          </w:rPr>
          <w:delText>1.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Required Test Equipment</w:delText>
        </w:r>
        <w:r w:rsidDel="00D61BDC">
          <w:rPr>
            <w:noProof/>
            <w:webHidden/>
          </w:rPr>
          <w:tab/>
          <w:delText>4</w:delText>
        </w:r>
      </w:del>
    </w:p>
    <w:p w:rsidR="00D51648" w:rsidDel="00D61BDC" w:rsidRDefault="00D51648">
      <w:pPr>
        <w:pStyle w:val="TOC1"/>
        <w:rPr>
          <w:del w:id="300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01" w:author="ilya_g" w:date="2014-03-19T14:59:00Z">
        <w:r w:rsidRPr="005413B0" w:rsidDel="00D61BDC">
          <w:rPr>
            <w:rStyle w:val="Hyperlink"/>
            <w:rFonts w:cs="Humnst777 BT"/>
            <w:noProof/>
          </w:rPr>
          <w:delText>2.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rFonts w:cs="Humnst777 BT"/>
            <w:noProof/>
          </w:rPr>
          <w:delText>Preparations for Testing</w:delText>
        </w:r>
        <w:r w:rsidDel="00D61BDC">
          <w:rPr>
            <w:noProof/>
            <w:webHidden/>
          </w:rPr>
          <w:tab/>
          <w:delText>4</w:delText>
        </w:r>
      </w:del>
    </w:p>
    <w:p w:rsidR="00D51648" w:rsidDel="00D61BDC" w:rsidRDefault="00D51648">
      <w:pPr>
        <w:pStyle w:val="TOC1"/>
        <w:rPr>
          <w:del w:id="302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03" w:author="ilya_g" w:date="2014-03-19T14:59:00Z">
        <w:r w:rsidRPr="005413B0" w:rsidDel="00D61BDC">
          <w:rPr>
            <w:rStyle w:val="Hyperlink"/>
            <w:noProof/>
          </w:rPr>
          <w:delText>3.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Visual Inspection</w:delText>
        </w:r>
        <w:r w:rsidDel="00D61BDC">
          <w:rPr>
            <w:noProof/>
            <w:webHidden/>
          </w:rPr>
          <w:tab/>
          <w:delText>4</w:delText>
        </w:r>
      </w:del>
    </w:p>
    <w:p w:rsidR="00D51648" w:rsidDel="00D61BDC" w:rsidRDefault="00D51648">
      <w:pPr>
        <w:pStyle w:val="TOC1"/>
        <w:rPr>
          <w:del w:id="304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05" w:author="ilya_g" w:date="2014-03-19T14:59:00Z">
        <w:r w:rsidRPr="005413B0" w:rsidDel="00D61BDC">
          <w:rPr>
            <w:rStyle w:val="Hyperlink"/>
            <w:rFonts w:cs="Humnst777 BT"/>
            <w:noProof/>
          </w:rPr>
          <w:delText>4.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Basic Operational Tests (BOT)</w:delText>
        </w:r>
        <w:r w:rsidDel="00D61BDC">
          <w:rPr>
            <w:noProof/>
            <w:webHidden/>
          </w:rPr>
          <w:tab/>
          <w:delText>5</w:delText>
        </w:r>
      </w:del>
    </w:p>
    <w:p w:rsidR="00D51648" w:rsidDel="00D61BDC" w:rsidRDefault="00D51648">
      <w:pPr>
        <w:pStyle w:val="TOC2"/>
        <w:rPr>
          <w:del w:id="306" w:author="ilya_g" w:date="2014-03-19T14:59:00Z"/>
          <w:rFonts w:ascii="Calibri" w:hAnsi="Calibri" w:cs="Arial"/>
          <w:b w:val="0"/>
          <w:bCs w:val="0"/>
          <w:noProof/>
        </w:rPr>
      </w:pPr>
      <w:del w:id="307" w:author="ilya_g" w:date="2014-03-19T14:59:00Z">
        <w:r w:rsidRPr="005413B0" w:rsidDel="00D61BDC">
          <w:rPr>
            <w:rStyle w:val="Hyperlink"/>
            <w:noProof/>
          </w:rPr>
          <w:delText>4.1.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Automated BOT</w:delText>
        </w:r>
        <w:r w:rsidDel="00D61BDC">
          <w:rPr>
            <w:noProof/>
            <w:webHidden/>
          </w:rPr>
          <w:tab/>
          <w:delText>5</w:delText>
        </w:r>
      </w:del>
    </w:p>
    <w:p w:rsidR="00D51648" w:rsidDel="00D61BDC" w:rsidRDefault="00D51648">
      <w:pPr>
        <w:pStyle w:val="TOC2"/>
        <w:rPr>
          <w:del w:id="308" w:author="ilya_g" w:date="2014-03-19T14:59:00Z"/>
          <w:rFonts w:ascii="Calibri" w:hAnsi="Calibri" w:cs="Arial"/>
          <w:b w:val="0"/>
          <w:bCs w:val="0"/>
          <w:noProof/>
        </w:rPr>
      </w:pPr>
      <w:del w:id="309" w:author="ilya_g" w:date="2014-03-19T14:59:00Z">
        <w:r w:rsidRPr="005413B0" w:rsidDel="00D61BDC">
          <w:rPr>
            <w:rStyle w:val="Hyperlink"/>
            <w:noProof/>
          </w:rPr>
          <w:delText>4.2.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Manual BOT</w:delText>
        </w:r>
        <w:r w:rsidDel="00D61BDC">
          <w:rPr>
            <w:noProof/>
            <w:webHidden/>
          </w:rPr>
          <w:tab/>
          <w:delText>5</w:delText>
        </w:r>
      </w:del>
    </w:p>
    <w:p w:rsidR="00D51648" w:rsidDel="00D61BDC" w:rsidRDefault="00D51648">
      <w:pPr>
        <w:pStyle w:val="TOC1"/>
        <w:rPr>
          <w:del w:id="310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11" w:author="ilya_g" w:date="2014-03-19T14:59:00Z">
        <w:r w:rsidRPr="005413B0" w:rsidDel="00D61BDC">
          <w:rPr>
            <w:rStyle w:val="Hyperlink"/>
            <w:rFonts w:cs="Humnst777 BT"/>
            <w:noProof/>
          </w:rPr>
          <w:delText>5.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rFonts w:cs="Humnst777 BT"/>
            <w:noProof/>
          </w:rPr>
          <w:delText>Environmental Stress Screening (ESS)</w:delText>
        </w:r>
        <w:r w:rsidDel="00D61BDC">
          <w:rPr>
            <w:noProof/>
            <w:webHidden/>
          </w:rPr>
          <w:tab/>
          <w:delText>6</w:delText>
        </w:r>
      </w:del>
    </w:p>
    <w:p w:rsidR="00D51648" w:rsidDel="00D61BDC" w:rsidRDefault="00D51648">
      <w:pPr>
        <w:pStyle w:val="TOC1"/>
        <w:rPr>
          <w:del w:id="312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13" w:author="ilya_g" w:date="2014-03-19T14:59:00Z">
        <w:r w:rsidRPr="005413B0" w:rsidDel="00D61BDC">
          <w:rPr>
            <w:rStyle w:val="Hyperlink"/>
            <w:noProof/>
          </w:rPr>
          <w:delText>6.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Automated Final Tests</w:delText>
        </w:r>
        <w:r w:rsidDel="00D61BDC">
          <w:rPr>
            <w:noProof/>
            <w:webHidden/>
          </w:rPr>
          <w:tab/>
          <w:delText>6</w:delText>
        </w:r>
      </w:del>
    </w:p>
    <w:p w:rsidR="00D51648" w:rsidDel="00D61BDC" w:rsidRDefault="00D51648">
      <w:pPr>
        <w:pStyle w:val="TOC1"/>
        <w:rPr>
          <w:del w:id="314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15" w:author="ilya_g" w:date="2014-03-19T14:59:00Z">
        <w:r w:rsidRPr="005413B0" w:rsidDel="00D61BDC">
          <w:rPr>
            <w:rStyle w:val="Hyperlink"/>
            <w:noProof/>
          </w:rPr>
          <w:delText>7.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Manual Final Tests</w:delText>
        </w:r>
        <w:r w:rsidDel="00D61BDC">
          <w:rPr>
            <w:noProof/>
            <w:webHidden/>
          </w:rPr>
          <w:tab/>
          <w:delText>7</w:delText>
        </w:r>
      </w:del>
    </w:p>
    <w:p w:rsidR="00D51648" w:rsidDel="00D61BDC" w:rsidRDefault="00D51648">
      <w:pPr>
        <w:pStyle w:val="TOC2"/>
        <w:rPr>
          <w:del w:id="316" w:author="ilya_g" w:date="2014-03-19T14:59:00Z"/>
          <w:rFonts w:ascii="Calibri" w:hAnsi="Calibri" w:cs="Arial"/>
          <w:b w:val="0"/>
          <w:bCs w:val="0"/>
          <w:noProof/>
        </w:rPr>
      </w:pPr>
      <w:del w:id="317" w:author="ilya_g" w:date="2014-03-19T14:59:00Z">
        <w:r w:rsidRPr="005413B0" w:rsidDel="00D61BDC">
          <w:rPr>
            <w:rStyle w:val="Hyperlink"/>
            <w:noProof/>
          </w:rPr>
          <w:delText>7.1.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Voltage Test</w:delText>
        </w:r>
        <w:r w:rsidDel="00D61BDC">
          <w:rPr>
            <w:noProof/>
            <w:webHidden/>
          </w:rPr>
          <w:tab/>
          <w:delText>7</w:delText>
        </w:r>
      </w:del>
    </w:p>
    <w:p w:rsidR="00D51648" w:rsidDel="00D61BDC" w:rsidRDefault="00D51648">
      <w:pPr>
        <w:pStyle w:val="TOC2"/>
        <w:rPr>
          <w:del w:id="318" w:author="ilya_g" w:date="2014-03-19T14:59:00Z"/>
          <w:rFonts w:ascii="Calibri" w:hAnsi="Calibri" w:cs="Arial"/>
          <w:b w:val="0"/>
          <w:bCs w:val="0"/>
          <w:noProof/>
        </w:rPr>
      </w:pPr>
      <w:del w:id="319" w:author="ilya_g" w:date="2014-03-19T14:59:00Z">
        <w:r w:rsidRPr="005413B0" w:rsidDel="00D61BDC">
          <w:rPr>
            <w:rStyle w:val="Hyperlink"/>
            <w:noProof/>
          </w:rPr>
          <w:delText>7.2.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Frequency Test</w:delText>
        </w:r>
        <w:r w:rsidDel="00D61BDC">
          <w:rPr>
            <w:noProof/>
            <w:webHidden/>
          </w:rPr>
          <w:tab/>
          <w:delText>7</w:delText>
        </w:r>
      </w:del>
    </w:p>
    <w:p w:rsidR="00D51648" w:rsidDel="00D61BDC" w:rsidRDefault="00D51648">
      <w:pPr>
        <w:pStyle w:val="TOC2"/>
        <w:rPr>
          <w:del w:id="320" w:author="ilya_g" w:date="2014-03-19T14:59:00Z"/>
          <w:rFonts w:ascii="Calibri" w:hAnsi="Calibri" w:cs="Arial"/>
          <w:b w:val="0"/>
          <w:bCs w:val="0"/>
          <w:noProof/>
        </w:rPr>
      </w:pPr>
      <w:del w:id="321" w:author="ilya_g" w:date="2014-03-19T14:59:00Z">
        <w:r w:rsidRPr="005413B0" w:rsidDel="00D61BDC">
          <w:rPr>
            <w:rStyle w:val="Hyperlink"/>
            <w:noProof/>
          </w:rPr>
          <w:delText>7.3.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Fans &amp; Temperature test</w:delText>
        </w:r>
        <w:r w:rsidDel="00D61BDC">
          <w:rPr>
            <w:noProof/>
            <w:webHidden/>
          </w:rPr>
          <w:tab/>
          <w:delText>8</w:delText>
        </w:r>
      </w:del>
    </w:p>
    <w:p w:rsidR="00D51648" w:rsidDel="00D61BDC" w:rsidRDefault="00D51648">
      <w:pPr>
        <w:pStyle w:val="TOC2"/>
        <w:rPr>
          <w:del w:id="322" w:author="ilya_g" w:date="2014-03-19T14:59:00Z"/>
          <w:rFonts w:ascii="Calibri" w:hAnsi="Calibri" w:cs="Arial"/>
          <w:b w:val="0"/>
          <w:bCs w:val="0"/>
          <w:noProof/>
        </w:rPr>
      </w:pPr>
      <w:del w:id="323" w:author="ilya_g" w:date="2014-03-19T14:59:00Z">
        <w:r w:rsidRPr="005413B0" w:rsidDel="00D61BDC">
          <w:rPr>
            <w:rStyle w:val="Hyperlink"/>
            <w:noProof/>
          </w:rPr>
          <w:delText>7.4.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Power supply Identification Test</w:delText>
        </w:r>
        <w:r w:rsidDel="00D61BDC">
          <w:rPr>
            <w:noProof/>
            <w:webHidden/>
          </w:rPr>
          <w:tab/>
          <w:delText>8</w:delText>
        </w:r>
      </w:del>
    </w:p>
    <w:p w:rsidR="00D51648" w:rsidDel="00D61BDC" w:rsidRDefault="00D51648">
      <w:pPr>
        <w:pStyle w:val="TOC2"/>
        <w:rPr>
          <w:del w:id="324" w:author="ilya_g" w:date="2014-03-19T14:59:00Z"/>
          <w:rFonts w:ascii="Calibri" w:hAnsi="Calibri" w:cs="Arial"/>
          <w:b w:val="0"/>
          <w:bCs w:val="0"/>
          <w:noProof/>
        </w:rPr>
      </w:pPr>
      <w:del w:id="325" w:author="ilya_g" w:date="2014-03-19T14:59:00Z">
        <w:r w:rsidRPr="005413B0" w:rsidDel="00D61BDC">
          <w:rPr>
            <w:rStyle w:val="Hyperlink"/>
            <w:noProof/>
          </w:rPr>
          <w:delText>7.5.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Dying Gasp Test</w:delText>
        </w:r>
        <w:r w:rsidDel="00D61BDC">
          <w:rPr>
            <w:noProof/>
            <w:webHidden/>
          </w:rPr>
          <w:tab/>
          <w:delText>9</w:delText>
        </w:r>
      </w:del>
    </w:p>
    <w:p w:rsidR="00D51648" w:rsidDel="00D61BDC" w:rsidRDefault="00D51648">
      <w:pPr>
        <w:pStyle w:val="TOC2"/>
        <w:rPr>
          <w:del w:id="326" w:author="ilya_g" w:date="2014-03-19T14:59:00Z"/>
          <w:rFonts w:ascii="Calibri" w:hAnsi="Calibri" w:cs="Arial"/>
          <w:b w:val="0"/>
          <w:bCs w:val="0"/>
          <w:noProof/>
        </w:rPr>
      </w:pPr>
      <w:del w:id="327" w:author="ilya_g" w:date="2014-03-19T14:59:00Z">
        <w:r w:rsidRPr="005413B0" w:rsidDel="00D61BDC">
          <w:rPr>
            <w:rStyle w:val="Hyperlink"/>
            <w:noProof/>
          </w:rPr>
          <w:delText>7.6.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XFP Identification Test</w:delText>
        </w:r>
        <w:r w:rsidDel="00D61BDC">
          <w:rPr>
            <w:noProof/>
            <w:webHidden/>
          </w:rPr>
          <w:tab/>
          <w:delText>9</w:delText>
        </w:r>
      </w:del>
    </w:p>
    <w:p w:rsidR="00D51648" w:rsidDel="00D61BDC" w:rsidRDefault="00D51648">
      <w:pPr>
        <w:pStyle w:val="TOC2"/>
        <w:rPr>
          <w:del w:id="328" w:author="ilya_g" w:date="2014-03-19T14:59:00Z"/>
          <w:rFonts w:ascii="Calibri" w:hAnsi="Calibri" w:cs="Arial"/>
          <w:b w:val="0"/>
          <w:bCs w:val="0"/>
          <w:noProof/>
        </w:rPr>
      </w:pPr>
      <w:del w:id="329" w:author="ilya_g" w:date="2014-03-19T14:59:00Z">
        <w:r w:rsidRPr="005413B0" w:rsidDel="00D61BDC">
          <w:rPr>
            <w:rStyle w:val="Hyperlink"/>
            <w:noProof/>
          </w:rPr>
          <w:delText>7.7.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SFP Identification Test</w:delText>
        </w:r>
        <w:r w:rsidDel="00D61BDC">
          <w:rPr>
            <w:noProof/>
            <w:webHidden/>
          </w:rPr>
          <w:tab/>
          <w:delText>9</w:delText>
        </w:r>
      </w:del>
    </w:p>
    <w:p w:rsidR="00D51648" w:rsidDel="00D61BDC" w:rsidRDefault="00D51648">
      <w:pPr>
        <w:pStyle w:val="TOC2"/>
        <w:rPr>
          <w:del w:id="330" w:author="ilya_g" w:date="2014-03-19T14:59:00Z"/>
          <w:rFonts w:ascii="Calibri" w:hAnsi="Calibri" w:cs="Arial"/>
          <w:b w:val="0"/>
          <w:bCs w:val="0"/>
          <w:noProof/>
        </w:rPr>
      </w:pPr>
      <w:del w:id="331" w:author="ilya_g" w:date="2014-03-19T14:59:00Z">
        <w:r w:rsidRPr="005413B0" w:rsidDel="00D61BDC">
          <w:rPr>
            <w:rStyle w:val="Hyperlink"/>
            <w:rFonts w:cs="ZapfHumnst BT"/>
            <w:noProof/>
          </w:rPr>
          <w:delText>7.8.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Date &amp; Time Test</w:delText>
        </w:r>
        <w:r w:rsidDel="00D61BDC">
          <w:rPr>
            <w:noProof/>
            <w:webHidden/>
          </w:rPr>
          <w:tab/>
          <w:delText>9</w:delText>
        </w:r>
      </w:del>
    </w:p>
    <w:p w:rsidR="00D51648" w:rsidDel="00D61BDC" w:rsidRDefault="00D51648">
      <w:pPr>
        <w:pStyle w:val="TOC2"/>
        <w:rPr>
          <w:del w:id="332" w:author="ilya_g" w:date="2014-03-19T14:59:00Z"/>
          <w:rFonts w:ascii="Calibri" w:hAnsi="Calibri" w:cs="Arial"/>
          <w:b w:val="0"/>
          <w:bCs w:val="0"/>
          <w:noProof/>
        </w:rPr>
      </w:pPr>
      <w:del w:id="333" w:author="ilya_g" w:date="2014-03-19T14:59:00Z">
        <w:r w:rsidRPr="005413B0" w:rsidDel="00D61BDC">
          <w:rPr>
            <w:rStyle w:val="Hyperlink"/>
            <w:noProof/>
          </w:rPr>
          <w:delText>7.9.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Data Transmission test</w:delText>
        </w:r>
        <w:r w:rsidDel="00D61BDC">
          <w:rPr>
            <w:noProof/>
            <w:webHidden/>
          </w:rPr>
          <w:tab/>
          <w:delText>9</w:delText>
        </w:r>
      </w:del>
    </w:p>
    <w:p w:rsidR="00D51648" w:rsidDel="00D61BDC" w:rsidRDefault="00D51648">
      <w:pPr>
        <w:pStyle w:val="TOC2"/>
        <w:rPr>
          <w:del w:id="334" w:author="ilya_g" w:date="2014-03-19T14:59:00Z"/>
          <w:rFonts w:ascii="Calibri" w:hAnsi="Calibri" w:cs="Arial"/>
          <w:b w:val="0"/>
          <w:bCs w:val="0"/>
          <w:noProof/>
        </w:rPr>
      </w:pPr>
      <w:del w:id="335" w:author="ilya_g" w:date="2014-03-19T14:59:00Z">
        <w:r w:rsidRPr="005413B0" w:rsidDel="00D61BDC">
          <w:rPr>
            <w:rStyle w:val="Hyperlink"/>
            <w:noProof/>
          </w:rPr>
          <w:delText>7.10.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EXT CLK Test</w:delText>
        </w:r>
        <w:r w:rsidDel="00D61BDC">
          <w:rPr>
            <w:noProof/>
            <w:webHidden/>
          </w:rPr>
          <w:tab/>
          <w:delText>9</w:delText>
        </w:r>
      </w:del>
    </w:p>
    <w:p w:rsidR="00D51648" w:rsidDel="00D61BDC" w:rsidRDefault="00D51648">
      <w:pPr>
        <w:pStyle w:val="TOC2"/>
        <w:rPr>
          <w:del w:id="336" w:author="ilya_g" w:date="2014-03-19T14:59:00Z"/>
          <w:rFonts w:ascii="Calibri" w:hAnsi="Calibri" w:cs="Arial"/>
          <w:b w:val="0"/>
          <w:bCs w:val="0"/>
          <w:noProof/>
        </w:rPr>
      </w:pPr>
      <w:del w:id="337" w:author="ilya_g" w:date="2014-03-19T14:59:00Z">
        <w:r w:rsidRPr="005413B0" w:rsidDel="00D61BDC">
          <w:rPr>
            <w:rStyle w:val="Hyperlink"/>
            <w:noProof/>
          </w:rPr>
          <w:delText>7.11.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TOD/1PPS Test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2"/>
        <w:rPr>
          <w:del w:id="338" w:author="ilya_g" w:date="2014-03-19T14:59:00Z"/>
          <w:rFonts w:ascii="Calibri" w:hAnsi="Calibri" w:cs="Arial"/>
          <w:b w:val="0"/>
          <w:bCs w:val="0"/>
          <w:noProof/>
        </w:rPr>
      </w:pPr>
      <w:del w:id="339" w:author="ilya_g" w:date="2014-03-19T14:59:00Z">
        <w:r w:rsidRPr="005413B0" w:rsidDel="00D61BDC">
          <w:rPr>
            <w:rStyle w:val="Hyperlink"/>
            <w:noProof/>
          </w:rPr>
          <w:delText>7.12.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TST/ALR Led Test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2"/>
        <w:rPr>
          <w:del w:id="340" w:author="ilya_g" w:date="2014-03-19T14:59:00Z"/>
          <w:rFonts w:ascii="Calibri" w:hAnsi="Calibri" w:cs="Arial"/>
          <w:b w:val="0"/>
          <w:bCs w:val="0"/>
          <w:noProof/>
        </w:rPr>
      </w:pPr>
      <w:del w:id="341" w:author="ilya_g" w:date="2014-03-19T14:59:00Z">
        <w:r w:rsidRPr="005413B0" w:rsidDel="00D61BDC">
          <w:rPr>
            <w:rStyle w:val="Hyperlink"/>
            <w:noProof/>
          </w:rPr>
          <w:delText>7.13.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Connect Mac to ID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2"/>
        <w:rPr>
          <w:del w:id="342" w:author="ilya_g" w:date="2014-03-19T14:59:00Z"/>
          <w:rFonts w:ascii="Calibri" w:hAnsi="Calibri" w:cs="Arial"/>
          <w:b w:val="0"/>
          <w:bCs w:val="0"/>
          <w:noProof/>
        </w:rPr>
      </w:pPr>
      <w:del w:id="343" w:author="ilya_g" w:date="2014-03-19T14:59:00Z">
        <w:r w:rsidRPr="005413B0" w:rsidDel="00D61BDC">
          <w:rPr>
            <w:rStyle w:val="Hyperlink"/>
            <w:noProof/>
          </w:rPr>
          <w:delText>7.14.</w:delText>
        </w:r>
        <w:r w:rsidDel="00D61BDC">
          <w:rPr>
            <w:rFonts w:ascii="Calibri" w:hAnsi="Calibri" w:cs="Arial"/>
            <w:b w:val="0"/>
            <w:bCs w:val="0"/>
            <w:noProof/>
          </w:rPr>
          <w:tab/>
        </w:r>
        <w:r w:rsidRPr="005413B0" w:rsidDel="00D61BDC">
          <w:rPr>
            <w:rStyle w:val="Hyperlink"/>
            <w:noProof/>
          </w:rPr>
          <w:delText>Set To Default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1"/>
        <w:rPr>
          <w:del w:id="344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45" w:author="ilya_g" w:date="2014-03-19T14:59:00Z">
        <w:r w:rsidRPr="005413B0" w:rsidDel="00D61BDC">
          <w:rPr>
            <w:rStyle w:val="Hyperlink"/>
            <w:rFonts w:cs="Humnst777 BT"/>
            <w:noProof/>
          </w:rPr>
          <w:delText>8.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rFonts w:cs="Humnst777 BT"/>
            <w:noProof/>
          </w:rPr>
          <w:delText>Preparations for Shipment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1"/>
        <w:rPr>
          <w:del w:id="346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47" w:author="ilya_g" w:date="2014-03-19T14:59:00Z">
        <w:r w:rsidRPr="005413B0" w:rsidDel="00D61BDC">
          <w:rPr>
            <w:rStyle w:val="Hyperlink"/>
            <w:rFonts w:cs="Humnst777 BT"/>
            <w:noProof/>
          </w:rPr>
          <w:delText>9.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rFonts w:cs="Humnst777 BT"/>
            <w:noProof/>
          </w:rPr>
          <w:delText>Factory Setting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1"/>
        <w:rPr>
          <w:del w:id="348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49" w:author="ilya_g" w:date="2014-03-19T14:59:00Z">
        <w:r w:rsidRPr="005413B0" w:rsidDel="00D61BDC">
          <w:rPr>
            <w:rStyle w:val="Hyperlink"/>
            <w:rFonts w:cs="Humnst777 BT"/>
            <w:noProof/>
          </w:rPr>
          <w:delText>10.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rFonts w:cs="Humnst777 BT"/>
            <w:noProof/>
          </w:rPr>
          <w:delText>Safety Test</w:delText>
        </w:r>
        <w:r w:rsidDel="00D61BDC">
          <w:rPr>
            <w:noProof/>
            <w:webHidden/>
          </w:rPr>
          <w:tab/>
          <w:delText>10</w:delText>
        </w:r>
      </w:del>
    </w:p>
    <w:p w:rsidR="00D51648" w:rsidDel="00D61BDC" w:rsidRDefault="00D51648">
      <w:pPr>
        <w:pStyle w:val="TOC1"/>
        <w:rPr>
          <w:del w:id="350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51" w:author="ilya_g" w:date="2014-03-19T14:59:00Z">
        <w:r w:rsidRPr="005413B0" w:rsidDel="00D61BDC">
          <w:rPr>
            <w:rStyle w:val="Hyperlink"/>
            <w:noProof/>
          </w:rPr>
          <w:delText>Appendix A. UUT Configure for Data Transmission Test</w:delText>
        </w:r>
        <w:r w:rsidDel="00D61BDC">
          <w:rPr>
            <w:noProof/>
            <w:webHidden/>
          </w:rPr>
          <w:tab/>
          <w:delText>11</w:delText>
        </w:r>
      </w:del>
    </w:p>
    <w:p w:rsidR="00D51648" w:rsidDel="00D61BDC" w:rsidRDefault="00D51648">
      <w:pPr>
        <w:pStyle w:val="TOC1"/>
        <w:tabs>
          <w:tab w:val="left" w:pos="1540"/>
        </w:tabs>
        <w:rPr>
          <w:del w:id="352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53" w:author="ilya_g" w:date="2014-03-19T14:59:00Z">
        <w:r w:rsidRPr="005413B0" w:rsidDel="00D61BDC">
          <w:rPr>
            <w:rStyle w:val="Hyperlink"/>
            <w:noProof/>
          </w:rPr>
          <w:delText>Appendix B.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ETX-204A Generator Configure</w:delText>
        </w:r>
        <w:r w:rsidDel="00D61BDC">
          <w:rPr>
            <w:noProof/>
            <w:webHidden/>
          </w:rPr>
          <w:tab/>
          <w:delText>18</w:delText>
        </w:r>
      </w:del>
    </w:p>
    <w:p w:rsidR="00D51648" w:rsidDel="00D61BDC" w:rsidRDefault="00D51648">
      <w:pPr>
        <w:pStyle w:val="TOC1"/>
        <w:tabs>
          <w:tab w:val="left" w:pos="1540"/>
        </w:tabs>
        <w:rPr>
          <w:del w:id="354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55" w:author="ilya_g" w:date="2014-03-19T14:59:00Z">
        <w:r w:rsidRPr="005413B0" w:rsidDel="00D61BDC">
          <w:rPr>
            <w:rStyle w:val="Hyperlink"/>
            <w:noProof/>
          </w:rPr>
          <w:delText>Appendix C.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UUT Configure for Dying Gasp Test</w:delText>
        </w:r>
        <w:r w:rsidDel="00D61BDC">
          <w:rPr>
            <w:noProof/>
            <w:webHidden/>
          </w:rPr>
          <w:tab/>
          <w:delText>19</w:delText>
        </w:r>
      </w:del>
    </w:p>
    <w:p w:rsidR="00D51648" w:rsidDel="00D61BDC" w:rsidRDefault="00D51648">
      <w:pPr>
        <w:pStyle w:val="TOC1"/>
        <w:tabs>
          <w:tab w:val="left" w:pos="1540"/>
        </w:tabs>
        <w:rPr>
          <w:del w:id="356" w:author="ilya_g" w:date="2014-03-19T14:59:00Z"/>
          <w:rFonts w:ascii="Calibri" w:hAnsi="Calibri" w:cs="Arial"/>
          <w:b w:val="0"/>
          <w:bCs w:val="0"/>
          <w:noProof/>
          <w:sz w:val="22"/>
          <w:szCs w:val="22"/>
        </w:rPr>
      </w:pPr>
      <w:del w:id="357" w:author="ilya_g" w:date="2014-03-19T14:59:00Z">
        <w:r w:rsidRPr="005413B0" w:rsidDel="00D61BDC">
          <w:rPr>
            <w:rStyle w:val="Hyperlink"/>
            <w:noProof/>
          </w:rPr>
          <w:delText>Appendix D.</w:delText>
        </w:r>
        <w:r w:rsidDel="00D61BDC">
          <w:rPr>
            <w:rFonts w:ascii="Calibri" w:hAnsi="Calibri" w:cs="Arial"/>
            <w:b w:val="0"/>
            <w:bCs w:val="0"/>
            <w:noProof/>
            <w:sz w:val="22"/>
            <w:szCs w:val="22"/>
          </w:rPr>
          <w:tab/>
        </w:r>
        <w:r w:rsidRPr="005413B0" w:rsidDel="00D61BDC">
          <w:rPr>
            <w:rStyle w:val="Hyperlink"/>
            <w:noProof/>
          </w:rPr>
          <w:delText>UUT Configure for EXT CLK Test</w:delText>
        </w:r>
        <w:r w:rsidDel="00D61BDC">
          <w:rPr>
            <w:noProof/>
            <w:webHidden/>
          </w:rPr>
          <w:tab/>
          <w:delText>21</w:delText>
        </w:r>
      </w:del>
    </w:p>
    <w:p w:rsidR="006017C7" w:rsidRDefault="00515B44">
      <w:pPr>
        <w:pStyle w:val="TOC1"/>
        <w:tabs>
          <w:tab w:val="left" w:pos="1540"/>
        </w:tabs>
        <w:rPr>
          <w:rFonts w:cs="ZapfHumnst BT"/>
        </w:rPr>
      </w:pPr>
      <w:r>
        <w:rPr>
          <w:rStyle w:val="Hyperlink"/>
          <w:b w:val="0"/>
          <w:bCs w:val="0"/>
        </w:rPr>
        <w:fldChar w:fldCharType="end"/>
      </w:r>
      <w:bookmarkStart w:id="358" w:name="_Ref533747004"/>
      <w:bookmarkStart w:id="359" w:name="_Ref533747072"/>
      <w:bookmarkStart w:id="360" w:name="_Ref533747085"/>
    </w:p>
    <w:p w:rsidR="006017C7" w:rsidRDefault="001805A5">
      <w:pPr>
        <w:pStyle w:val="Heading1"/>
      </w:pPr>
      <w:bookmarkStart w:id="361" w:name="_Ref533823767"/>
      <w:bookmarkStart w:id="362" w:name="_Ref533824257"/>
      <w:bookmarkStart w:id="363" w:name="_Toc536520952"/>
      <w:bookmarkStart w:id="364" w:name="_Toc536522417"/>
      <w:r>
        <w:br w:type="page"/>
      </w:r>
      <w:bookmarkStart w:id="365" w:name="_Toc383004518"/>
      <w:r w:rsidR="006017C7">
        <w:lastRenderedPageBreak/>
        <w:t>Required Test Equipment</w:t>
      </w:r>
      <w:bookmarkEnd w:id="365"/>
      <w:r w:rsidR="006017C7">
        <w:t xml:space="preserve"> </w:t>
      </w:r>
      <w:bookmarkEnd w:id="8"/>
      <w:bookmarkEnd w:id="358"/>
      <w:bookmarkEnd w:id="359"/>
      <w:bookmarkEnd w:id="360"/>
      <w:bookmarkEnd w:id="361"/>
      <w:bookmarkEnd w:id="362"/>
      <w:bookmarkEnd w:id="363"/>
      <w:bookmarkEnd w:id="364"/>
    </w:p>
    <w:tbl>
      <w:tblPr>
        <w:tblW w:w="882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2"/>
        <w:gridCol w:w="2417"/>
        <w:gridCol w:w="2838"/>
      </w:tblGrid>
      <w:tr w:rsidR="006017C7">
        <w:tc>
          <w:tcPr>
            <w:tcW w:w="3572" w:type="dxa"/>
          </w:tcPr>
          <w:p w:rsidR="006017C7" w:rsidRDefault="006017C7">
            <w:pPr>
              <w:pStyle w:val="TableHead"/>
            </w:pPr>
            <w:r>
              <w:t>Generic Name/Description</w:t>
            </w:r>
          </w:p>
        </w:tc>
        <w:tc>
          <w:tcPr>
            <w:tcW w:w="2417" w:type="dxa"/>
          </w:tcPr>
          <w:p w:rsidR="006017C7" w:rsidRDefault="006017C7">
            <w:pPr>
              <w:pStyle w:val="TableHead"/>
            </w:pPr>
            <w:r>
              <w:t>Manuf.</w:t>
            </w:r>
          </w:p>
        </w:tc>
        <w:tc>
          <w:tcPr>
            <w:tcW w:w="2838" w:type="dxa"/>
          </w:tcPr>
          <w:p w:rsidR="006017C7" w:rsidRDefault="006017C7">
            <w:pPr>
              <w:pStyle w:val="TableHead"/>
            </w:pPr>
            <w:r>
              <w:t>Model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\r1 \* MERGEFORMAT ">
              <w:r w:rsidR="00D61BDC">
                <w:rPr>
                  <w:noProof/>
                </w:rPr>
                <w:t>1</w:t>
              </w:r>
            </w:fldSimple>
            <w:r w:rsidR="006017C7">
              <w:t>.</w:t>
            </w:r>
            <w:r w:rsidR="006017C7">
              <w:tab/>
              <w:t xml:space="preserve">A Giga generator 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ind w:left="1"/>
            </w:pPr>
            <w:r>
              <w:t>ETX-204A</w:t>
            </w:r>
          </w:p>
        </w:tc>
      </w:tr>
      <w:bookmarkStart w:id="366" w:name="b"/>
      <w:bookmarkEnd w:id="366"/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r>
              <w:fldChar w:fldCharType="begin"/>
            </w:r>
            <w:r w:rsidR="006017C7">
              <w:instrText xml:space="preserve"> SEQ Step  \* MERGEFORMAT </w:instrText>
            </w:r>
            <w:r>
              <w:fldChar w:fldCharType="separate"/>
            </w:r>
            <w:r w:rsidR="00D61BDC">
              <w:rPr>
                <w:noProof/>
              </w:rPr>
              <w:t>2</w:t>
            </w:r>
            <w:r>
              <w:fldChar w:fldCharType="end"/>
            </w:r>
            <w:r w:rsidR="006017C7">
              <w:t>.</w:t>
            </w:r>
            <w:r w:rsidR="006017C7">
              <w:tab/>
            </w:r>
            <w:r w:rsidR="006017C7">
              <w:rPr>
                <w:rFonts w:cs="ZapfHumnst BT"/>
              </w:rPr>
              <w:t>Counter (1.3 GHz)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ind w:left="-10"/>
            </w:pPr>
            <w:r>
              <w:rPr>
                <w:rFonts w:cs="ZapfHumnst BT" w:hint="cs"/>
              </w:rPr>
              <w:t>T</w:t>
            </w:r>
            <w:r>
              <w:rPr>
                <w:rFonts w:cs="ZapfHumnst BT"/>
              </w:rPr>
              <w:t>HURLBY THANDAR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ind w:left="1"/>
            </w:pPr>
            <w:r>
              <w:rPr>
                <w:rFonts w:cs="ZapfHumnst BT"/>
              </w:rPr>
              <w:t>TF830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3</w:t>
              </w:r>
            </w:fldSimple>
            <w:r w:rsidR="006017C7">
              <w:t>.</w:t>
            </w:r>
            <w:r w:rsidR="006017C7">
              <w:tab/>
              <w:t>DVM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rPr>
                <w:rFonts w:cs="ZapfHumnst BT" w:hint="cs"/>
              </w:rPr>
              <w:t>APPA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 xml:space="preserve">93N 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4</w:t>
              </w:r>
            </w:fldSimple>
            <w:r w:rsidR="006017C7">
              <w:t>.</w:t>
            </w:r>
            <w:r w:rsidR="006017C7">
              <w:tab/>
              <w:t>SFP-5/6/30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SFP-5/6/30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5</w:t>
              </w:r>
            </w:fldSimple>
            <w:r w:rsidR="006017C7">
              <w:t>.</w:t>
            </w:r>
            <w:r w:rsidR="006017C7">
              <w:tab/>
              <w:t>XFP-1D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XFP-1D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6</w:t>
              </w:r>
            </w:fldSimple>
            <w:r w:rsidR="006017C7">
              <w:t>.</w:t>
            </w:r>
            <w:r w:rsidR="006017C7">
              <w:tab/>
            </w:r>
            <w:r w:rsidR="006017C7">
              <w:rPr>
                <w:rFonts w:cs="ZapfHumnst BT"/>
              </w:rPr>
              <w:t>Fiber Optic 9µ/62.5µ LC-LC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7</w:t>
              </w:r>
            </w:fldSimple>
            <w:r w:rsidR="006017C7">
              <w:t>.</w:t>
            </w:r>
            <w:r w:rsidR="006017C7">
              <w:tab/>
              <w:t>ETH cross cable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8</w:t>
              </w:r>
            </w:fldSimple>
            <w:r w:rsidR="006017C7">
              <w:t>.</w:t>
            </w:r>
            <w:r w:rsidR="006017C7">
              <w:tab/>
            </w:r>
            <w:r w:rsidR="006017C7">
              <w:rPr>
                <w:rFonts w:cs="ZapfHumnst BT"/>
              </w:rPr>
              <w:t xml:space="preserve">Cable for </w:t>
            </w:r>
            <w:r w:rsidR="006017C7">
              <w:t>Giga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9</w:t>
              </w:r>
            </w:fldSimple>
            <w:r w:rsidR="006017C7">
              <w:t>.</w:t>
            </w:r>
            <w:r w:rsidR="006017C7">
              <w:tab/>
            </w:r>
            <w:r w:rsidR="006017C7">
              <w:rPr>
                <w:rFonts w:cs="ZapfHumnst BT"/>
              </w:rPr>
              <w:t xml:space="preserve">Terminal software.           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515B44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10</w:t>
              </w:r>
            </w:fldSimple>
            <w:r w:rsidR="006017C7">
              <w:t>.</w:t>
            </w:r>
            <w:r w:rsidR="006017C7">
              <w:tab/>
            </w:r>
            <w:r w:rsidR="006017C7">
              <w:rPr>
                <w:rFonts w:cs="ZapfHumnst BT"/>
              </w:rPr>
              <w:t>Boundary Scan Test System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rPr>
                <w:rFonts w:cs="ZapfHumnst BT"/>
              </w:rPr>
              <w:t>GOEPEL electronic</w:t>
            </w:r>
          </w:p>
        </w:tc>
        <w:tc>
          <w:tcPr>
            <w:tcW w:w="2838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</w:tr>
      <w:tr w:rsidR="001C1C2D" w:rsidTr="001F4D3A">
        <w:trPr>
          <w:cantSplit/>
          <w:trHeight w:val="270"/>
        </w:trPr>
        <w:tc>
          <w:tcPr>
            <w:tcW w:w="3572" w:type="dxa"/>
          </w:tcPr>
          <w:p w:rsidR="001C1C2D" w:rsidRDefault="00515B44" w:rsidP="001F4D3A">
            <w:pPr>
              <w:pStyle w:val="tabletext"/>
              <w:tabs>
                <w:tab w:val="left" w:pos="459"/>
              </w:tabs>
            </w:pPr>
            <w:fldSimple w:instr=" SEQ Step  \* MERGEFORMAT ">
              <w:r w:rsidR="00D61BDC">
                <w:rPr>
                  <w:noProof/>
                </w:rPr>
                <w:t>11</w:t>
              </w:r>
            </w:fldSimple>
            <w:r w:rsidR="001C1C2D">
              <w:t>.</w:t>
            </w:r>
            <w:r w:rsidR="001C1C2D">
              <w:tab/>
            </w:r>
            <w:r w:rsidR="001C1C2D">
              <w:rPr>
                <w:rFonts w:cs="ZapfHumnst BT"/>
              </w:rPr>
              <w:t>Network Protocol Analyzer</w:t>
            </w:r>
          </w:p>
        </w:tc>
        <w:tc>
          <w:tcPr>
            <w:tcW w:w="2417" w:type="dxa"/>
          </w:tcPr>
          <w:p w:rsidR="001C1C2D" w:rsidRDefault="001C1C2D" w:rsidP="001F4D3A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  <w:tc>
          <w:tcPr>
            <w:tcW w:w="2838" w:type="dxa"/>
          </w:tcPr>
          <w:p w:rsidR="001C1C2D" w:rsidRDefault="001C1C2D" w:rsidP="001F4D3A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</w:tr>
      <w:tr w:rsidR="006017C7">
        <w:trPr>
          <w:cantSplit/>
          <w:trHeight w:val="270"/>
        </w:trPr>
        <w:tc>
          <w:tcPr>
            <w:tcW w:w="3572" w:type="dxa"/>
          </w:tcPr>
          <w:p w:rsidR="006017C7" w:rsidRDefault="001C1C2D" w:rsidP="001C1C2D">
            <w:pPr>
              <w:pStyle w:val="tabletext"/>
              <w:tabs>
                <w:tab w:val="left" w:pos="459"/>
              </w:tabs>
            </w:pPr>
            <w:r>
              <w:t>12</w:t>
            </w:r>
            <w:r w:rsidR="006017C7">
              <w:t>.</w:t>
            </w:r>
            <w:r w:rsidR="006017C7">
              <w:tab/>
            </w:r>
            <w:r>
              <w:rPr>
                <w:rFonts w:cs="ZapfHumnst BT"/>
              </w:rPr>
              <w:t>E1 source</w:t>
            </w:r>
          </w:p>
        </w:tc>
        <w:tc>
          <w:tcPr>
            <w:tcW w:w="2417" w:type="dxa"/>
          </w:tcPr>
          <w:p w:rsidR="006017C7" w:rsidRDefault="006017C7">
            <w:pPr>
              <w:pStyle w:val="tabletext"/>
              <w:tabs>
                <w:tab w:val="left" w:pos="459"/>
              </w:tabs>
            </w:pPr>
            <w:r>
              <w:t>N/A</w:t>
            </w:r>
          </w:p>
        </w:tc>
        <w:tc>
          <w:tcPr>
            <w:tcW w:w="2838" w:type="dxa"/>
          </w:tcPr>
          <w:p w:rsidR="006017C7" w:rsidRDefault="007B055E">
            <w:pPr>
              <w:pStyle w:val="tabletext"/>
              <w:tabs>
                <w:tab w:val="left" w:pos="459"/>
              </w:tabs>
            </w:pPr>
            <w:ins w:id="367" w:author="ronen_be" w:date="2014-02-17T15:21:00Z">
              <w:r>
                <w:t>N/A</w:t>
              </w:r>
            </w:ins>
            <w:del w:id="368" w:author="ronen_be" w:date="2014-02-17T15:21:00Z">
              <w:r w:rsidR="001C1C2D" w:rsidDel="007B055E">
                <w:delText>ACE-3XXX</w:delText>
              </w:r>
            </w:del>
          </w:p>
        </w:tc>
      </w:tr>
    </w:tbl>
    <w:p w:rsidR="006017C7" w:rsidRDefault="006017C7">
      <w:pPr>
        <w:pStyle w:val="Heading2"/>
        <w:numPr>
          <w:ilvl w:val="0"/>
          <w:numId w:val="0"/>
        </w:numPr>
      </w:pPr>
    </w:p>
    <w:p w:rsidR="006017C7" w:rsidRDefault="006017C7">
      <w:pPr>
        <w:pStyle w:val="Heading1"/>
        <w:spacing w:before="120"/>
        <w:rPr>
          <w:rFonts w:cs="Humnst777 BT"/>
        </w:rPr>
      </w:pPr>
      <w:bookmarkStart w:id="369" w:name="_Toc536520953"/>
      <w:bookmarkStart w:id="370" w:name="_Toc536522418"/>
      <w:bookmarkStart w:id="371" w:name="_Toc383004519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cs="Humnst777 BT"/>
        </w:rPr>
        <w:t>Preparations for Testing</w:t>
      </w:r>
      <w:bookmarkEnd w:id="369"/>
      <w:bookmarkEnd w:id="370"/>
      <w:bookmarkEnd w:id="371"/>
    </w:p>
    <w:bookmarkStart w:id="372" w:name="_Toc536520954"/>
    <w:bookmarkStart w:id="373" w:name="_Toc536522419"/>
    <w:p w:rsidR="006017C7" w:rsidRPr="00F81B50" w:rsidRDefault="00515B44" w:rsidP="00F81B50">
      <w:pPr>
        <w:pStyle w:val="Para"/>
        <w:ind w:left="709" w:firstLine="0"/>
        <w:rPr>
          <w:rFonts w:cs="ZapfHumnst BT"/>
        </w:rPr>
      </w:pPr>
      <w:r>
        <w:fldChar w:fldCharType="begin"/>
      </w:r>
      <w:r w:rsidR="006017C7">
        <w:rPr>
          <w:rFonts w:cs="ZapfHumnst BT"/>
        </w:rPr>
        <w:instrText xml:space="preserve"> SEQ Step\r1 \* MERGEFORMAT </w:instrText>
      </w:r>
      <w:r>
        <w:fldChar w:fldCharType="separate"/>
      </w:r>
      <w:r w:rsidR="00D61BDC">
        <w:rPr>
          <w:rFonts w:cs="ZapfHumnst BT"/>
          <w:noProof/>
        </w:rPr>
        <w:t>1</w:t>
      </w:r>
      <w:r>
        <w:fldChar w:fldCharType="end"/>
      </w:r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F81B50">
        <w:t>Assemble Balcony/</w:t>
      </w:r>
      <w:proofErr w:type="spellStart"/>
      <w:r w:rsidR="00F81B50">
        <w:t>ies</w:t>
      </w:r>
      <w:proofErr w:type="spellEnd"/>
      <w:r w:rsidR="00F81B50">
        <w:t xml:space="preserve"> to the main board of ETX220A-MP in the proper places</w:t>
      </w:r>
      <w:r w:rsidR="00F81B50">
        <w:tab/>
      </w:r>
    </w:p>
    <w:p w:rsidR="006017C7" w:rsidRDefault="00515B44">
      <w:pPr>
        <w:pStyle w:val="Para"/>
      </w:pPr>
      <w:fldSimple w:instr=" SEQ Step  \* MERGEFORMAT ">
        <w:ins w:id="374" w:author="ilya_g" w:date="2014-03-19T14:59:00Z">
          <w:r w:rsidR="00D61BDC" w:rsidRPr="00D61BDC">
            <w:rPr>
              <w:rFonts w:cs="ZapfHumnst BT"/>
              <w:noProof/>
              <w:rPrChange w:id="375" w:author="ilya_g" w:date="2014-03-19T14:59:00Z">
                <w:rPr/>
              </w:rPrChange>
            </w:rPr>
            <w:t>2</w:t>
          </w:r>
        </w:ins>
        <w:del w:id="376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Connect JTAG station to UUT via JTAG Connector</w:t>
      </w:r>
      <w:r w:rsidR="006017C7">
        <w:t>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377" w:author="ilya_g" w:date="2014-03-19T14:59:00Z">
          <w:r w:rsidR="00D61BDC" w:rsidRPr="00D61BDC">
            <w:rPr>
              <w:rFonts w:cs="ZapfHumnst BT"/>
              <w:noProof/>
              <w:rPrChange w:id="378" w:author="ilya_g" w:date="2014-03-19T14:59:00Z">
                <w:rPr/>
              </w:rPrChange>
            </w:rPr>
            <w:t>3</w:t>
          </w:r>
        </w:ins>
        <w:del w:id="379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Supply voltage to UUT by BP &amp; Power Supply.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380" w:author="ilya_g" w:date="2014-03-19T14:59:00Z">
          <w:r w:rsidR="00D61BDC" w:rsidRPr="00D61BDC">
            <w:rPr>
              <w:rFonts w:cs="ZapfHumnst BT"/>
              <w:noProof/>
              <w:rPrChange w:id="381" w:author="ilya_g" w:date="2014-03-19T14:59:00Z">
                <w:rPr/>
              </w:rPrChange>
            </w:rPr>
            <w:t>4</w:t>
          </w:r>
        </w:ins>
        <w:del w:id="382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Open JTAG software</w:t>
      </w:r>
      <w:proofErr w:type="gramStart"/>
      <w:r w:rsidR="006017C7">
        <w:rPr>
          <w:rFonts w:cs="ZapfHumnst BT"/>
        </w:rPr>
        <w:t>.(</w:t>
      </w:r>
      <w:proofErr w:type="gramEnd"/>
      <w:r w:rsidR="006017C7">
        <w:rPr>
          <w:rFonts w:cs="ZapfHumnst BT"/>
        </w:rPr>
        <w:t xml:space="preserve">USER NAME: ETX2 ,PASSWORD: </w:t>
      </w:r>
      <w:proofErr w:type="spellStart"/>
      <w:r w:rsidR="006017C7">
        <w:rPr>
          <w:rFonts w:cs="ZapfHumnst BT"/>
        </w:rPr>
        <w:t>rad</w:t>
      </w:r>
      <w:proofErr w:type="spellEnd"/>
      <w:r w:rsidR="006017C7">
        <w:rPr>
          <w:rFonts w:cs="ZapfHumnst BT"/>
        </w:rPr>
        <w:t>)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383" w:author="ilya_g" w:date="2014-03-19T14:59:00Z">
          <w:r w:rsidR="00D61BDC" w:rsidRPr="00D61BDC">
            <w:rPr>
              <w:rFonts w:cs="ZapfHumnst BT"/>
              <w:noProof/>
              <w:rPrChange w:id="384" w:author="ilya_g" w:date="2014-03-19T14:59:00Z">
                <w:rPr/>
              </w:rPrChange>
            </w:rPr>
            <w:t>5</w:t>
          </w:r>
        </w:ins>
        <w:del w:id="385" w:author="ilya_g" w:date="2014-03-19T14:59:00Z">
          <w:r w:rsidR="006017C7" w:rsidDel="00D61BDC">
            <w:rPr>
              <w:rFonts w:cs="ZapfHumnst BT"/>
              <w:noProof/>
            </w:rPr>
            <w:delText>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In UUT field select: ETX220A_MP_U19_SVF_Programm.</w:t>
      </w:r>
    </w:p>
    <w:p w:rsidR="006017C7" w:rsidRDefault="00515B44" w:rsidP="00F81B50">
      <w:pPr>
        <w:pStyle w:val="Para"/>
        <w:ind w:left="709" w:firstLine="0"/>
      </w:pPr>
      <w:fldSimple w:instr=" SEQ Step  \* MERGEFORMAT ">
        <w:ins w:id="386" w:author="ilya_g" w:date="2014-03-19T14:59:00Z">
          <w:r w:rsidR="00D61BDC" w:rsidRPr="00D61BDC">
            <w:rPr>
              <w:rFonts w:cs="ZapfHumnst BT"/>
              <w:noProof/>
              <w:rPrChange w:id="387" w:author="ilya_g" w:date="2014-03-19T14:59:00Z">
                <w:rPr/>
              </w:rPrChange>
            </w:rPr>
            <w:t>6</w:t>
          </w:r>
        </w:ins>
        <w:del w:id="388" w:author="ilya_g" w:date="2014-03-19T14:59:00Z">
          <w:r w:rsidR="006017C7" w:rsidDel="00D61BDC">
            <w:rPr>
              <w:rFonts w:cs="ZapfHumnst BT"/>
              <w:noProof/>
            </w:rPr>
            <w:delText>6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In Batch field select: All.CBT </w:t>
      </w:r>
      <w:r w:rsidR="006017C7">
        <w:tab/>
      </w:r>
    </w:p>
    <w:p w:rsidR="006017C7" w:rsidRDefault="00515B44">
      <w:pPr>
        <w:pStyle w:val="Para"/>
      </w:pPr>
      <w:fldSimple w:instr=" SEQ Step  \* MERGEFORMAT ">
        <w:ins w:id="389" w:author="ilya_g" w:date="2014-03-19T14:59:00Z">
          <w:r w:rsidR="00D61BDC" w:rsidRPr="00D61BDC">
            <w:rPr>
              <w:rFonts w:cs="ZapfHumnst BT"/>
              <w:noProof/>
              <w:rPrChange w:id="390" w:author="ilya_g" w:date="2014-03-19T14:59:00Z">
                <w:rPr/>
              </w:rPrChange>
            </w:rPr>
            <w:t>7</w:t>
          </w:r>
        </w:ins>
        <w:del w:id="391" w:author="ilya_g" w:date="2014-03-19T14:59:00Z">
          <w:r w:rsidR="006017C7" w:rsidDel="00D61BDC">
            <w:rPr>
              <w:rFonts w:cs="ZapfHumnst BT"/>
              <w:noProof/>
            </w:rPr>
            <w:delText>7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t xml:space="preserve">Press the START BATCH button. </w:t>
      </w:r>
    </w:p>
    <w:p w:rsidR="006017C7" w:rsidRDefault="00515B44">
      <w:pPr>
        <w:pStyle w:val="Para"/>
      </w:pPr>
      <w:fldSimple w:instr=" SEQ Step  \* MERGEFORMAT ">
        <w:ins w:id="392" w:author="ilya_g" w:date="2014-03-19T14:59:00Z">
          <w:r w:rsidR="00D61BDC" w:rsidRPr="00D61BDC">
            <w:rPr>
              <w:rFonts w:cs="ZapfHumnst BT"/>
              <w:noProof/>
              <w:rPrChange w:id="393" w:author="ilya_g" w:date="2014-03-19T14:59:00Z">
                <w:rPr/>
              </w:rPrChange>
            </w:rPr>
            <w:t>8</w:t>
          </w:r>
        </w:ins>
        <w:del w:id="394" w:author="ilya_g" w:date="2014-03-19T14:59:00Z">
          <w:r w:rsidR="006017C7" w:rsidDel="00D61BDC">
            <w:rPr>
              <w:rFonts w:cs="ZapfHumnst BT"/>
              <w:noProof/>
            </w:rPr>
            <w:delText>8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programming has been completed successfully.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395" w:author="ilya_g" w:date="2014-03-19T14:59:00Z">
          <w:r w:rsidR="00D61BDC" w:rsidRPr="00D61BDC">
            <w:rPr>
              <w:rFonts w:cs="ZapfHumnst BT"/>
              <w:noProof/>
              <w:rPrChange w:id="396" w:author="ilya_g" w:date="2014-03-19T14:59:00Z">
                <w:rPr/>
              </w:rPrChange>
            </w:rPr>
            <w:t>9</w:t>
          </w:r>
        </w:ins>
        <w:del w:id="397" w:author="ilya_g" w:date="2014-03-19T14:59:00Z">
          <w:r w:rsidR="006017C7" w:rsidDel="00D61BDC">
            <w:rPr>
              <w:rFonts w:cs="ZapfHumnst BT"/>
              <w:noProof/>
            </w:rPr>
            <w:delText>9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Turn off the power supply.</w:t>
      </w:r>
    </w:p>
    <w:p w:rsidR="006017C7" w:rsidRDefault="00515B44">
      <w:pPr>
        <w:pStyle w:val="Para"/>
      </w:pPr>
      <w:fldSimple w:instr=" SEQ Step  \* MERGEFORMAT ">
        <w:ins w:id="398" w:author="ilya_g" w:date="2014-03-19T14:59:00Z">
          <w:r w:rsidR="00D61BDC" w:rsidRPr="00D61BDC">
            <w:rPr>
              <w:rFonts w:cs="ZapfHumnst BT"/>
              <w:noProof/>
              <w:rPrChange w:id="399" w:author="ilya_g" w:date="2014-03-19T14:59:00Z">
                <w:rPr/>
              </w:rPrChange>
            </w:rPr>
            <w:t>10</w:t>
          </w:r>
        </w:ins>
        <w:del w:id="400" w:author="ilya_g" w:date="2014-03-19T14:59:00Z">
          <w:r w:rsidR="006017C7" w:rsidDel="00D61BDC">
            <w:rPr>
              <w:rFonts w:cs="ZapfHumnst BT"/>
              <w:noProof/>
            </w:rPr>
            <w:delText>10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In UUT field select the UUT name.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01" w:author="ilya_g" w:date="2014-03-19T14:59:00Z">
          <w:r w:rsidR="00D61BDC" w:rsidRPr="00D61BDC">
            <w:rPr>
              <w:rFonts w:cs="ZapfHumnst BT"/>
              <w:noProof/>
              <w:rPrChange w:id="402" w:author="ilya_g" w:date="2014-03-19T14:59:00Z">
                <w:rPr/>
              </w:rPrChange>
            </w:rPr>
            <w:t>11</w:t>
          </w:r>
        </w:ins>
        <w:del w:id="403" w:author="ilya_g" w:date="2014-03-19T14:59:00Z">
          <w:r w:rsidR="006017C7" w:rsidDel="00D61BDC">
            <w:rPr>
              <w:rFonts w:cs="ZapfHumnst BT"/>
              <w:noProof/>
            </w:rPr>
            <w:delText>11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Turn on the power supply.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04" w:author="ilya_g" w:date="2014-03-19T14:59:00Z">
          <w:r w:rsidR="00D61BDC" w:rsidRPr="00D61BDC">
            <w:rPr>
              <w:rFonts w:cs="ZapfHumnst BT"/>
              <w:noProof/>
              <w:rPrChange w:id="405" w:author="ilya_g" w:date="2014-03-19T14:59:00Z">
                <w:rPr/>
              </w:rPrChange>
            </w:rPr>
            <w:t>12</w:t>
          </w:r>
        </w:ins>
        <w:del w:id="406" w:author="ilya_g" w:date="2014-03-19T14:59:00Z">
          <w:r w:rsidR="006017C7" w:rsidDel="00D61BDC">
            <w:rPr>
              <w:rFonts w:cs="ZapfHumnst BT"/>
              <w:noProof/>
            </w:rPr>
            <w:delText>12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In Batch field select: All.CBT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07" w:author="ilya_g" w:date="2014-03-19T14:59:00Z">
          <w:r w:rsidR="00D61BDC" w:rsidRPr="00D61BDC">
            <w:rPr>
              <w:rFonts w:cs="ZapfHumnst BT"/>
              <w:noProof/>
              <w:rPrChange w:id="408" w:author="ilya_g" w:date="2014-03-19T14:59:00Z">
                <w:rPr/>
              </w:rPrChange>
            </w:rPr>
            <w:t>13</w:t>
          </w:r>
        </w:ins>
        <w:del w:id="409" w:author="ilya_g" w:date="2014-03-19T14:59:00Z">
          <w:r w:rsidR="006017C7" w:rsidDel="00D61BDC">
            <w:rPr>
              <w:rFonts w:cs="ZapfHumnst BT"/>
              <w:noProof/>
            </w:rPr>
            <w:delText>13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t>Press the START BATCH button.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10" w:author="ilya_g" w:date="2014-03-19T14:59:00Z">
          <w:r w:rsidR="00D61BDC" w:rsidRPr="00D61BDC">
            <w:rPr>
              <w:rFonts w:cs="ZapfHumnst BT"/>
              <w:noProof/>
              <w:rPrChange w:id="411" w:author="ilya_g" w:date="2014-03-19T14:59:00Z">
                <w:rPr/>
              </w:rPrChange>
            </w:rPr>
            <w:t>14</w:t>
          </w:r>
        </w:ins>
        <w:del w:id="412" w:author="ilya_g" w:date="2014-03-19T14:59:00Z">
          <w:r w:rsidR="006017C7" w:rsidDel="00D61BDC">
            <w:rPr>
              <w:rFonts w:cs="ZapfHumnst BT"/>
              <w:noProof/>
            </w:rPr>
            <w:delText>14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test and programming has been completed successfully.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13" w:author="ilya_g" w:date="2014-03-19T14:59:00Z">
          <w:r w:rsidR="00D61BDC" w:rsidRPr="00D61BDC">
            <w:rPr>
              <w:rFonts w:cs="ZapfHumnst BT"/>
              <w:noProof/>
              <w:rPrChange w:id="414" w:author="ilya_g" w:date="2014-03-19T14:59:00Z">
                <w:rPr/>
              </w:rPrChange>
            </w:rPr>
            <w:t>15</w:t>
          </w:r>
        </w:ins>
        <w:del w:id="415" w:author="ilya_g" w:date="2014-03-19T14:59:00Z">
          <w:r w:rsidR="006017C7" w:rsidDel="00D61BDC">
            <w:rPr>
              <w:rFonts w:cs="ZapfHumnst BT"/>
              <w:noProof/>
            </w:rPr>
            <w:delText>15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Mark on traceability label that the UUT passes JTAG Test.</w:t>
      </w:r>
    </w:p>
    <w:p w:rsidR="006017C7" w:rsidRDefault="006017C7">
      <w:pPr>
        <w:pStyle w:val="Para"/>
        <w:rPr>
          <w:rFonts w:cs="ZapfHumnst BT"/>
        </w:rPr>
      </w:pPr>
    </w:p>
    <w:p w:rsidR="006017C7" w:rsidRDefault="006017C7">
      <w:pPr>
        <w:pStyle w:val="Para"/>
        <w:rPr>
          <w:rFonts w:cs="ZapfHumnst BT"/>
        </w:rPr>
      </w:pPr>
    </w:p>
    <w:tbl>
      <w:tblPr>
        <w:tblW w:w="944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94"/>
        <w:gridCol w:w="8255"/>
      </w:tblGrid>
      <w:tr w:rsidR="006017C7" w:rsidTr="006017C7">
        <w:tc>
          <w:tcPr>
            <w:tcW w:w="1194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82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 w:rsidP="006851F8">
            <w:pPr>
              <w:pStyle w:val="Note"/>
              <w:numPr>
                <w:ilvl w:val="0"/>
                <w:numId w:val="7"/>
              </w:numPr>
            </w:pPr>
            <w:r>
              <w:t>It is possible to check few UUTs in parallel.</w:t>
            </w:r>
          </w:p>
          <w:p w:rsidR="006017C7" w:rsidRDefault="006017C7" w:rsidP="006851F8">
            <w:pPr>
              <w:pStyle w:val="Note"/>
              <w:numPr>
                <w:ilvl w:val="0"/>
                <w:numId w:val="7"/>
              </w:numPr>
            </w:pPr>
            <w:r>
              <w:t>For testing PTP option in JTAG, there is a need to connect 1PPS</w:t>
            </w:r>
            <w:proofErr w:type="gramStart"/>
            <w:r>
              <w:t>,EXT</w:t>
            </w:r>
            <w:proofErr w:type="gramEnd"/>
            <w:r>
              <w:t xml:space="preserve"> CLK &amp; TOD/1PPS connectors to the special JTAG box.</w:t>
            </w:r>
          </w:p>
        </w:tc>
      </w:tr>
    </w:tbl>
    <w:p w:rsidR="006017C7" w:rsidRDefault="006017C7">
      <w:pPr>
        <w:pStyle w:val="Heading1"/>
      </w:pPr>
      <w:bookmarkStart w:id="416" w:name="_Toc383004520"/>
      <w:r>
        <w:lastRenderedPageBreak/>
        <w:t>Visual Inspection</w:t>
      </w:r>
      <w:bookmarkEnd w:id="372"/>
      <w:bookmarkEnd w:id="373"/>
      <w:bookmarkEnd w:id="416"/>
    </w:p>
    <w:p w:rsidR="006017C7" w:rsidRDefault="006017C7">
      <w:pPr>
        <w:pStyle w:val="Para"/>
        <w:rPr>
          <w:rFonts w:cs="ZapfHumnst BT"/>
        </w:rPr>
      </w:pPr>
      <w:r>
        <w:rPr>
          <w:rFonts w:cs="ZapfHumnst BT"/>
        </w:rPr>
        <w:t>N/A</w:t>
      </w:r>
    </w:p>
    <w:p w:rsidR="006017C7" w:rsidRDefault="006017C7">
      <w:pPr>
        <w:pStyle w:val="Heading1"/>
        <w:rPr>
          <w:rFonts w:cs="Humnst777 BT"/>
        </w:rPr>
      </w:pPr>
      <w:bookmarkStart w:id="417" w:name="_Toc535730715"/>
      <w:bookmarkStart w:id="418" w:name="_Toc535730746"/>
      <w:bookmarkStart w:id="419" w:name="_Toc536520955"/>
      <w:bookmarkStart w:id="420" w:name="_Toc536522420"/>
      <w:bookmarkStart w:id="421" w:name="_Toc383004521"/>
      <w:r>
        <w:t>Basic Operational Tests</w:t>
      </w:r>
      <w:bookmarkEnd w:id="417"/>
      <w:bookmarkEnd w:id="418"/>
      <w:r>
        <w:t xml:space="preserve"> (BOT)</w:t>
      </w:r>
      <w:bookmarkEnd w:id="419"/>
      <w:bookmarkEnd w:id="420"/>
      <w:bookmarkEnd w:id="421"/>
    </w:p>
    <w:p w:rsidR="006017C7" w:rsidRDefault="006017C7">
      <w:pPr>
        <w:pStyle w:val="Heading2"/>
      </w:pPr>
      <w:bookmarkStart w:id="422" w:name="_Toc536520956"/>
      <w:bookmarkStart w:id="423" w:name="_Toc536522421"/>
      <w:bookmarkStart w:id="424" w:name="_Toc383004522"/>
      <w:r>
        <w:t>Automated BOT</w:t>
      </w:r>
      <w:bookmarkEnd w:id="422"/>
      <w:bookmarkEnd w:id="423"/>
      <w:bookmarkEnd w:id="424"/>
    </w:p>
    <w:p w:rsidR="006017C7" w:rsidRDefault="006017C7">
      <w:pPr>
        <w:pStyle w:val="Para"/>
      </w:pPr>
      <w:r>
        <w:t>N/A</w:t>
      </w:r>
    </w:p>
    <w:p w:rsidR="006017C7" w:rsidRDefault="006017C7">
      <w:pPr>
        <w:pStyle w:val="Heading2"/>
      </w:pPr>
      <w:bookmarkStart w:id="425" w:name="_Toc536520957"/>
      <w:bookmarkStart w:id="426" w:name="_Toc536522422"/>
      <w:bookmarkStart w:id="427" w:name="_Toc383004523"/>
      <w:r>
        <w:t>Manual BOT</w:t>
      </w:r>
      <w:bookmarkEnd w:id="425"/>
      <w:bookmarkEnd w:id="426"/>
      <w:bookmarkEnd w:id="427"/>
    </w:p>
    <w:p w:rsidR="006017C7" w:rsidRDefault="006017C7">
      <w:pPr>
        <w:pStyle w:val="Heading3"/>
      </w:pPr>
      <w:r>
        <w:t>H.W Identification Test</w:t>
      </w:r>
    </w:p>
    <w:p w:rsidR="006017C7" w:rsidRDefault="00515B44">
      <w:pPr>
        <w:pStyle w:val="Para"/>
      </w:pPr>
      <w:fldSimple w:instr=" SEQ Step\r1 \* MERGEFORMAT ">
        <w:ins w:id="428" w:author="ilya_g" w:date="2014-03-19T14:59:00Z">
          <w:r w:rsidR="00D61BDC" w:rsidRPr="00D61BDC">
            <w:rPr>
              <w:rFonts w:cs="ZapfHumnst BT"/>
              <w:noProof/>
              <w:rPrChange w:id="429" w:author="ilya_g" w:date="2014-03-19T14:59:00Z">
                <w:rPr/>
              </w:rPrChange>
            </w:rPr>
            <w:t>1</w:t>
          </w:r>
        </w:ins>
        <w:del w:id="430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t>Turn on the UUT and perform Format to the flash.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431" w:author="ilya_g" w:date="2014-03-19T14:59:00Z">
          <w:r w:rsidR="00D61BDC" w:rsidRPr="00D61BDC">
            <w:rPr>
              <w:rFonts w:cs="ZapfHumnst BT"/>
              <w:noProof/>
              <w:rPrChange w:id="432" w:author="ilya_g" w:date="2014-03-19T14:59:00Z">
                <w:rPr/>
              </w:rPrChange>
            </w:rPr>
            <w:t>2</w:t>
          </w:r>
        </w:ins>
        <w:del w:id="433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Burn the pages (H.W Identification file) by page tool.</w:t>
      </w:r>
    </w:p>
    <w:p w:rsidR="006017C7" w:rsidRDefault="006017C7">
      <w:pPr>
        <w:pStyle w:val="Para"/>
        <w:ind w:left="0" w:firstLine="0"/>
        <w:rPr>
          <w:rFonts w:cs="ZapfHumnst BT"/>
        </w:rPr>
      </w:pPr>
    </w:p>
    <w:p w:rsidR="006017C7" w:rsidRDefault="006017C7">
      <w:pPr>
        <w:pStyle w:val="Heading3"/>
        <w:rPr>
          <w:rFonts w:cs="ZapfHumnst BT"/>
        </w:rPr>
      </w:pPr>
      <w:r>
        <w:rPr>
          <w:rFonts w:cs="ZapfHumnst BT"/>
        </w:rPr>
        <w:t xml:space="preserve">Software Download </w:t>
      </w:r>
    </w:p>
    <w:p w:rsidR="006017C7" w:rsidRDefault="00515B44">
      <w:pPr>
        <w:pStyle w:val="Para"/>
      </w:pPr>
      <w:fldSimple w:instr=" SEQ Step\r1 \* MERGEFORMAT ">
        <w:ins w:id="434" w:author="ilya_g" w:date="2014-03-19T14:59:00Z">
          <w:r w:rsidR="00D61BDC" w:rsidRPr="00D61BDC">
            <w:rPr>
              <w:rFonts w:cs="ZapfHumnst BT"/>
              <w:noProof/>
              <w:rPrChange w:id="435" w:author="ilya_g" w:date="2014-03-19T14:59:00Z">
                <w:rPr/>
              </w:rPrChange>
            </w:rPr>
            <w:t>1</w:t>
          </w:r>
        </w:ins>
        <w:del w:id="436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Connect the MNG-ETH port of the UUT to the PC.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437" w:author="ilya_g" w:date="2014-03-19T14:59:00Z">
          <w:r w:rsidR="00D61BDC" w:rsidRPr="00D61BDC">
            <w:rPr>
              <w:rFonts w:cs="ZapfHumnst BT"/>
              <w:noProof/>
              <w:rPrChange w:id="438" w:author="ilya_g" w:date="2014-03-19T14:59:00Z">
                <w:rPr/>
              </w:rPrChange>
            </w:rPr>
            <w:t>2</w:t>
          </w:r>
        </w:ins>
        <w:del w:id="439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Link led of MNG-ETH port lights</w:t>
      </w:r>
      <w:r w:rsidR="00A85333">
        <w:rPr>
          <w:rFonts w:cs="ZapfHumnst BT"/>
        </w:rPr>
        <w:t xml:space="preserve"> (green</w:t>
      </w:r>
      <w:proofErr w:type="gramStart"/>
      <w:r w:rsidR="00A85333">
        <w:rPr>
          <w:rFonts w:cs="ZapfHumnst BT"/>
        </w:rPr>
        <w:t xml:space="preserve">) </w:t>
      </w:r>
      <w:r w:rsidR="006017C7">
        <w:rPr>
          <w:rFonts w:cs="ZapfHumnst BT"/>
        </w:rPr>
        <w:t xml:space="preserve"> &amp;</w:t>
      </w:r>
      <w:proofErr w:type="gramEnd"/>
      <w:r w:rsidR="006017C7">
        <w:rPr>
          <w:rFonts w:cs="ZapfHumnst BT"/>
        </w:rPr>
        <w:t xml:space="preserve"> ACT led of MNG-ETH port blinks</w:t>
      </w:r>
      <w:r w:rsidR="00A85333">
        <w:rPr>
          <w:rFonts w:cs="ZapfHumnst BT"/>
        </w:rPr>
        <w:t xml:space="preserve"> (orange)</w:t>
      </w:r>
      <w:r w:rsidR="006017C7">
        <w:rPr>
          <w:rFonts w:cs="ZapfHumnst BT"/>
        </w:rPr>
        <w:t>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440" w:author="ilya_g" w:date="2014-03-19T14:59:00Z">
          <w:r w:rsidR="00D61BDC" w:rsidRPr="00D61BDC">
            <w:rPr>
              <w:rFonts w:cs="ZapfHumnst BT"/>
              <w:noProof/>
              <w:rPrChange w:id="441" w:author="ilya_g" w:date="2014-03-19T14:59:00Z">
                <w:rPr/>
              </w:rPrChange>
            </w:rPr>
            <w:t>3</w:t>
          </w:r>
        </w:ins>
        <w:del w:id="442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Open FTP program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443" w:author="ilya_g" w:date="2014-03-19T14:59:00Z">
          <w:r w:rsidR="00D61BDC" w:rsidRPr="00D61BDC">
            <w:rPr>
              <w:rFonts w:cs="ZapfHumnst BT"/>
              <w:noProof/>
              <w:rPrChange w:id="444" w:author="ilya_g" w:date="2014-03-19T14:59:00Z">
                <w:rPr/>
              </w:rPrChange>
            </w:rPr>
            <w:t>4</w:t>
          </w:r>
        </w:ins>
        <w:del w:id="445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>download 1</w:t>
      </w:r>
      <w:proofErr w:type="gramStart"/>
      <w:r w:rsidR="006017C7">
        <w:rPr>
          <w:rFonts w:cs="ZapfHumnst BT"/>
          <w:color w:val="0000FF"/>
        </w:rPr>
        <w:t>,</w:t>
      </w:r>
      <w:r w:rsidR="006017C7">
        <w:rPr>
          <w:rFonts w:cs="ZapfHumnst BT"/>
        </w:rPr>
        <w:t>FILE</w:t>
      </w:r>
      <w:proofErr w:type="gramEnd"/>
      <w:r w:rsidR="006017C7">
        <w:rPr>
          <w:rFonts w:cs="ZapfHumnst BT"/>
        </w:rPr>
        <w:t xml:space="preserve"> NAME1 &lt;enter&gt; to download the application.</w:t>
      </w: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tbl>
      <w:tblPr>
        <w:tblW w:w="66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5343"/>
      </w:tblGrid>
      <w:tr w:rsidR="006017C7" w:rsidTr="006017C7"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534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>
            <w:pPr>
              <w:pStyle w:val="Note"/>
            </w:pPr>
            <w:r>
              <w:rPr>
                <w:rFonts w:cs="ZapfHumnst BT"/>
              </w:rPr>
              <w:t>“FILE NAM</w:t>
            </w:r>
            <w:r>
              <w:rPr>
                <w:rFonts w:cs="ZapfHumnst BT" w:hint="cs"/>
              </w:rPr>
              <w:t>E</w:t>
            </w:r>
            <w:r>
              <w:rPr>
                <w:rFonts w:cs="ZapfHumnst BT"/>
              </w:rPr>
              <w:t>1” is approved application according ECO</w:t>
            </w:r>
            <w:r>
              <w:t>.</w:t>
            </w:r>
          </w:p>
        </w:tc>
      </w:tr>
    </w:tbl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446" w:author="ilya_g" w:date="2014-03-19T14:59:00Z">
          <w:r w:rsidR="00D61BDC" w:rsidRPr="00D61BDC">
            <w:rPr>
              <w:rFonts w:cs="ZapfHumnst BT"/>
              <w:noProof/>
              <w:rPrChange w:id="447" w:author="ilya_g" w:date="2014-03-19T14:59:00Z">
                <w:rPr/>
              </w:rPrChange>
            </w:rPr>
            <w:t>5</w:t>
          </w:r>
        </w:ins>
        <w:del w:id="448" w:author="ilya_g" w:date="2014-03-19T14:59:00Z">
          <w:r w:rsidR="006017C7" w:rsidDel="00D61BDC">
            <w:rPr>
              <w:rFonts w:cs="ZapfHumnst BT"/>
              <w:noProof/>
            </w:rPr>
            <w:delText>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>set-active 1</w:t>
      </w:r>
      <w:r w:rsidR="006017C7">
        <w:rPr>
          <w:rFonts w:cs="ZapfHumnst BT"/>
        </w:rPr>
        <w:t xml:space="preserve"> &lt;enter&gt; to set the application active.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449" w:author="ilya_g" w:date="2014-03-19T14:59:00Z">
          <w:r w:rsidR="00D61BDC" w:rsidRPr="00D61BDC">
            <w:rPr>
              <w:rFonts w:cs="ZapfHumnst BT"/>
              <w:noProof/>
              <w:rPrChange w:id="450" w:author="ilya_g" w:date="2014-03-19T14:59:00Z">
                <w:rPr/>
              </w:rPrChange>
            </w:rPr>
            <w:t>6</w:t>
          </w:r>
        </w:ins>
        <w:del w:id="451" w:author="ilya_g" w:date="2014-03-19T14:59:00Z">
          <w:r w:rsidR="006017C7" w:rsidDel="00D61BDC">
            <w:rPr>
              <w:rFonts w:cs="ZapfHumnst BT"/>
              <w:noProof/>
            </w:rPr>
            <w:delText>6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>run</w:t>
      </w:r>
      <w:r w:rsidR="006017C7">
        <w:rPr>
          <w:rFonts w:cs="ZapfHumnst BT"/>
        </w:rPr>
        <w:t xml:space="preserve"> &lt;enter&gt; to restart the BOOT process.</w:t>
      </w:r>
    </w:p>
    <w:p w:rsidR="006017C7" w:rsidRDefault="006017C7">
      <w:pPr>
        <w:pStyle w:val="Para"/>
        <w:ind w:left="0" w:firstLine="0"/>
      </w:pPr>
      <w:r>
        <w:rPr>
          <w:rFonts w:cs="ZapfHumnst BT"/>
        </w:rPr>
        <w:tab/>
      </w:r>
    </w:p>
    <w:p w:rsidR="006017C7" w:rsidRDefault="006017C7">
      <w:pPr>
        <w:pStyle w:val="Heading3"/>
        <w:rPr>
          <w:rFonts w:cs="Humnst777 BT"/>
        </w:rPr>
      </w:pPr>
      <w:bookmarkStart w:id="452" w:name="_Ref97010781"/>
      <w:r>
        <w:rPr>
          <w:rFonts w:cs="Humnst777 BT"/>
        </w:rPr>
        <w:t>Date &amp; Time Update</w:t>
      </w:r>
      <w:bookmarkEnd w:id="452"/>
    </w:p>
    <w:p w:rsidR="006017C7" w:rsidRDefault="00515B44">
      <w:pPr>
        <w:pStyle w:val="Para"/>
        <w:rPr>
          <w:rFonts w:cs="ZapfHumnst BT"/>
        </w:rPr>
      </w:pPr>
      <w:fldSimple w:instr=" SEQ Step\r1 \* MERGEFORMAT ">
        <w:ins w:id="453" w:author="ilya_g" w:date="2014-03-19T14:59:00Z">
          <w:r w:rsidR="00D61BDC" w:rsidRPr="00D61BDC">
            <w:rPr>
              <w:rFonts w:cs="ZapfHumnst BT"/>
              <w:noProof/>
              <w:rPrChange w:id="454" w:author="ilya_g" w:date="2014-03-19T14:59:00Z">
                <w:rPr/>
              </w:rPrChange>
            </w:rPr>
            <w:t>1</w:t>
          </w:r>
        </w:ins>
        <w:del w:id="455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>configure system date-and-time time</w:t>
      </w:r>
      <w:r w:rsidR="006017C7">
        <w:rPr>
          <w:rFonts w:cs="ZapfHumnst BT"/>
        </w:rPr>
        <w:t xml:space="preserve"> 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56" w:author="ilya_g" w:date="2014-03-19T14:59:00Z">
          <w:r w:rsidR="00D61BDC" w:rsidRPr="00D61BDC">
            <w:rPr>
              <w:rFonts w:cs="ZapfHumnst BT"/>
              <w:noProof/>
              <w:rPrChange w:id="457" w:author="ilya_g" w:date="2014-03-19T14:59:00Z">
                <w:rPr/>
              </w:rPrChange>
            </w:rPr>
            <w:t>2</w:t>
          </w:r>
        </w:ins>
        <w:del w:id="458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proofErr w:type="gramStart"/>
      <w:r w:rsidR="006017C7">
        <w:rPr>
          <w:rFonts w:cs="ZapfHumnst BT"/>
        </w:rPr>
        <w:t>Type the current time and press &lt;enter&gt;.</w:t>
      </w:r>
      <w:proofErr w:type="gramEnd"/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59" w:author="ilya_g" w:date="2014-03-19T14:59:00Z">
          <w:r w:rsidR="00D61BDC" w:rsidRPr="00D61BDC">
            <w:rPr>
              <w:rFonts w:cs="ZapfHumnst BT"/>
              <w:noProof/>
              <w:rPrChange w:id="460" w:author="ilya_g" w:date="2014-03-19T14:59:00Z">
                <w:rPr/>
              </w:rPrChange>
            </w:rPr>
            <w:t>3</w:t>
          </w:r>
        </w:ins>
        <w:del w:id="461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>configure system date-and-time date</w:t>
      </w:r>
      <w:r w:rsidR="006017C7">
        <w:rPr>
          <w:rFonts w:cs="ZapfHumnst BT"/>
        </w:rPr>
        <w:t xml:space="preserve"> 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462" w:author="ilya_g" w:date="2014-03-19T14:59:00Z">
          <w:r w:rsidR="00D61BDC" w:rsidRPr="00D61BDC">
            <w:rPr>
              <w:rFonts w:cs="ZapfHumnst BT"/>
              <w:noProof/>
              <w:rPrChange w:id="463" w:author="ilya_g" w:date="2014-03-19T14:59:00Z">
                <w:rPr/>
              </w:rPrChange>
            </w:rPr>
            <w:t>4</w:t>
          </w:r>
        </w:ins>
        <w:del w:id="464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proofErr w:type="gramStart"/>
      <w:r w:rsidR="006017C7">
        <w:rPr>
          <w:rFonts w:cs="ZapfHumnst BT"/>
        </w:rPr>
        <w:t>Type the current date and press &lt;enter&gt;.</w:t>
      </w:r>
      <w:proofErr w:type="gramEnd"/>
    </w:p>
    <w:p w:rsidR="006017C7" w:rsidRDefault="006017C7">
      <w:pPr>
        <w:pStyle w:val="Para"/>
        <w:rPr>
          <w:rtl/>
        </w:rPr>
      </w:pPr>
    </w:p>
    <w:p w:rsidR="006017C7" w:rsidRDefault="006017C7">
      <w:pPr>
        <w:pStyle w:val="Heading3"/>
      </w:pPr>
      <w:bookmarkStart w:id="465" w:name="_Functionality_Test."/>
      <w:bookmarkStart w:id="466" w:name="_Toc42484434"/>
      <w:bookmarkStart w:id="467" w:name="_Ref122158119"/>
      <w:bookmarkEnd w:id="465"/>
      <w:proofErr w:type="gramStart"/>
      <w:r>
        <w:t>Functionality Test</w:t>
      </w:r>
      <w:bookmarkEnd w:id="466"/>
      <w:r>
        <w:t>.</w:t>
      </w:r>
      <w:bookmarkEnd w:id="467"/>
      <w:proofErr w:type="gramEnd"/>
    </w:p>
    <w:p w:rsidR="006017C7" w:rsidRDefault="00515B44">
      <w:pPr>
        <w:pStyle w:val="Para"/>
        <w:rPr>
          <w:ins w:id="468" w:author="ronen_be" w:date="2014-02-18T20:45:00Z"/>
          <w:rFonts w:cs="ZapfHumnst BT"/>
        </w:rPr>
      </w:pPr>
      <w:fldSimple w:instr=" SEQ Step\r1 \* MERGEFORMAT ">
        <w:ins w:id="469" w:author="ilya_g" w:date="2014-03-19T14:59:00Z">
          <w:r w:rsidR="00D61BDC" w:rsidRPr="00D61BDC">
            <w:rPr>
              <w:rFonts w:cs="ZapfHumnst BT"/>
              <w:noProof/>
              <w:rPrChange w:id="470" w:author="ilya_g" w:date="2014-03-19T14:59:00Z">
                <w:rPr/>
              </w:rPrChange>
            </w:rPr>
            <w:t>1</w:t>
          </w:r>
        </w:ins>
        <w:del w:id="471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Set up the following </w:t>
      </w:r>
      <w:proofErr w:type="gramStart"/>
      <w:r w:rsidR="006017C7">
        <w:rPr>
          <w:rFonts w:cs="ZapfHumnst BT"/>
        </w:rPr>
        <w:t>layout</w:t>
      </w:r>
      <w:r w:rsidR="001805A5">
        <w:rPr>
          <w:rFonts w:cs="ZapfHumnst BT"/>
        </w:rPr>
        <w:t xml:space="preserve"> </w:t>
      </w:r>
      <w:r w:rsidR="006017C7">
        <w:rPr>
          <w:rFonts w:cs="ZapfHumnst BT"/>
        </w:rPr>
        <w:t>:</w:t>
      </w:r>
      <w:proofErr w:type="gramEnd"/>
    </w:p>
    <w:p w:rsidR="00F370C0" w:rsidRDefault="00F370C0">
      <w:pPr>
        <w:pStyle w:val="Para"/>
        <w:rPr>
          <w:rFonts w:cs="ZapfHumnst BT"/>
        </w:rPr>
      </w:pPr>
    </w:p>
    <w:p w:rsidR="006017C7" w:rsidRPr="001805A5" w:rsidRDefault="006017C7" w:rsidP="001805A5">
      <w:pPr>
        <w:pStyle w:val="Para"/>
        <w:ind w:firstLine="0"/>
        <w:rPr>
          <w:rFonts w:cs="ZapfHumnst BT"/>
          <w:u w:val="single"/>
        </w:rPr>
      </w:pPr>
      <w:r w:rsidRPr="001805A5">
        <w:rPr>
          <w:rFonts w:cs="ZapfHumnst BT"/>
          <w:u w:val="single"/>
        </w:rPr>
        <w:t xml:space="preserve">For </w:t>
      </w:r>
      <w:ins w:id="472" w:author="ronen_be" w:date="2014-02-18T20:40:00Z">
        <w:r w:rsidR="00F370C0">
          <w:rPr>
            <w:rFonts w:cs="ZapfHumnst BT"/>
            <w:u w:val="single"/>
          </w:rPr>
          <w:t>3XFP/</w:t>
        </w:r>
      </w:ins>
      <w:r w:rsidRPr="001805A5">
        <w:rPr>
          <w:rFonts w:cs="ZapfHumnst BT"/>
          <w:u w:val="single"/>
        </w:rPr>
        <w:t>10 Giga ports product:</w:t>
      </w:r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 xml:space="preserve">Connect the first port of ETX-204A to port 1/1 </w:t>
      </w:r>
      <w:del w:id="473" w:author="ronen_be" w:date="2014-02-18T20:45:00Z">
        <w:r w:rsidDel="00F370C0">
          <w:rPr>
            <w:rFonts w:cs="ZapfHumnst BT"/>
          </w:rPr>
          <w:delText xml:space="preserve">(1G port) </w:delText>
        </w:r>
      </w:del>
      <w:r>
        <w:rPr>
          <w:rFonts w:cs="ZapfHumnst BT"/>
        </w:rPr>
        <w:t>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1/2 of ETX-220A-MP to port 1/3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1/4 of ETX-220A-MP to port 1/5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lastRenderedPageBreak/>
        <w:t>Connect port 1/6 of ETX-220A-MP to port 1/7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1/8 of ETX-220A-MP to port 1/9 of ETX-220A-MP.</w:t>
      </w:r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474" w:author="ronen_be" w:date="2014-02-18T20:47:00Z"/>
          <w:rFonts w:cs="ZapfHumnst BT"/>
        </w:rPr>
      </w:pPr>
      <w:r>
        <w:rPr>
          <w:rFonts w:cs="ZapfHumnst BT"/>
        </w:rPr>
        <w:t xml:space="preserve">Connect fiber-optic loop on port 3/1 </w:t>
      </w:r>
      <w:del w:id="475" w:author="ronen_be" w:date="2014-02-18T20:45:00Z">
        <w:r w:rsidDel="00F370C0">
          <w:rPr>
            <w:rFonts w:cs="ZapfHumnst BT"/>
          </w:rPr>
          <w:delText xml:space="preserve">(10G port) </w:delText>
        </w:r>
      </w:del>
      <w:r>
        <w:rPr>
          <w:rFonts w:cs="ZapfHumnst BT"/>
        </w:rPr>
        <w:t>of ETX-220A</w:t>
      </w:r>
      <w:ins w:id="476" w:author="ronen_be" w:date="2014-02-18T20:42:00Z">
        <w:r w:rsidR="00F370C0">
          <w:rPr>
            <w:rFonts w:cs="ZapfHumnst BT"/>
          </w:rPr>
          <w:t>-MP</w:t>
        </w:r>
      </w:ins>
      <w:r>
        <w:rPr>
          <w:rFonts w:cs="ZapfHumnst BT"/>
        </w:rPr>
        <w:t>.</w:t>
      </w:r>
    </w:p>
    <w:p w:rsidR="00F370C0" w:rsidRP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ins w:id="477" w:author="ronen_be" w:date="2014-02-18T20:47:00Z">
        <w:r>
          <w:rPr>
            <w:rFonts w:cs="ZapfHumnst BT"/>
          </w:rPr>
          <w:t xml:space="preserve">Connect fiber-optic between </w:t>
        </w:r>
      </w:ins>
      <w:ins w:id="478" w:author="ronen_be" w:date="2014-02-19T15:03:00Z">
        <w:r w:rsidR="00A95CB6">
          <w:rPr>
            <w:rFonts w:cs="ZapfHumnst BT"/>
          </w:rPr>
          <w:t>ports</w:t>
        </w:r>
      </w:ins>
      <w:ins w:id="479" w:author="ronen_be" w:date="2014-02-18T20:47:00Z">
        <w:r>
          <w:rPr>
            <w:rFonts w:cs="ZapfHumnst BT"/>
          </w:rPr>
          <w:t xml:space="preserve"> 4/1 to port 4/2 of ETX-220A-MP.</w:t>
        </w:r>
      </w:ins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 xml:space="preserve">Connect the second port of ETX-204A to port 1/10 </w:t>
      </w:r>
      <w:del w:id="480" w:author="ronen_be" w:date="2014-02-18T20:45:00Z">
        <w:r w:rsidDel="00F370C0">
          <w:rPr>
            <w:rFonts w:cs="ZapfHumnst BT"/>
          </w:rPr>
          <w:delText xml:space="preserve">(1G port) </w:delText>
        </w:r>
      </w:del>
      <w:r>
        <w:rPr>
          <w:rFonts w:cs="ZapfHumnst BT"/>
        </w:rPr>
        <w:t>of ETX-220A-MP.</w:t>
      </w:r>
    </w:p>
    <w:p w:rsidR="006017C7" w:rsidDel="00F370C0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del w:id="481" w:author="ronen_be" w:date="2014-02-18T20:47:00Z"/>
          <w:rFonts w:cs="ZapfHumnst BT"/>
        </w:rPr>
      </w:pPr>
      <w:del w:id="482" w:author="ronen_be" w:date="2014-02-18T20:47:00Z">
        <w:r w:rsidDel="00F370C0">
          <w:rPr>
            <w:rFonts w:cs="ZapfHumnst BT"/>
          </w:rPr>
          <w:delText>Connect fiber-optic between port 4/1</w:delText>
        </w:r>
      </w:del>
      <w:del w:id="483" w:author="ronen_be" w:date="2014-02-18T20:45:00Z">
        <w:r w:rsidDel="00F370C0">
          <w:rPr>
            <w:rFonts w:cs="ZapfHumnst BT"/>
          </w:rPr>
          <w:delText xml:space="preserve"> (10G port)</w:delText>
        </w:r>
      </w:del>
      <w:del w:id="484" w:author="ronen_be" w:date="2014-02-18T20:47:00Z">
        <w:r w:rsidDel="00F370C0">
          <w:rPr>
            <w:rFonts w:cs="ZapfHumnst BT"/>
          </w:rPr>
          <w:delText xml:space="preserve"> to port 4/2 </w:delText>
        </w:r>
      </w:del>
      <w:del w:id="485" w:author="ronen_be" w:date="2014-02-18T20:45:00Z">
        <w:r w:rsidDel="00F370C0">
          <w:rPr>
            <w:rFonts w:cs="ZapfHumnst BT"/>
          </w:rPr>
          <w:delText xml:space="preserve">(10G port) </w:delText>
        </w:r>
      </w:del>
      <w:del w:id="486" w:author="ronen_be" w:date="2014-02-18T20:47:00Z">
        <w:r w:rsidDel="00F370C0">
          <w:rPr>
            <w:rFonts w:cs="ZapfHumnst BT"/>
          </w:rPr>
          <w:delText>of ETX-220A.</w:delText>
        </w:r>
      </w:del>
    </w:p>
    <w:p w:rsidR="006017C7" w:rsidRDefault="006017C7">
      <w:pPr>
        <w:pStyle w:val="Para"/>
        <w:tabs>
          <w:tab w:val="left" w:pos="1985"/>
        </w:tabs>
        <w:rPr>
          <w:ins w:id="487" w:author="ronen_be" w:date="2014-02-18T20:45:00Z"/>
          <w:rFonts w:cs="ZapfHumnst BT"/>
        </w:rPr>
      </w:pPr>
    </w:p>
    <w:p w:rsidR="00F370C0" w:rsidRDefault="00F370C0">
      <w:pPr>
        <w:pStyle w:val="Para"/>
        <w:tabs>
          <w:tab w:val="left" w:pos="1985"/>
        </w:tabs>
        <w:rPr>
          <w:rFonts w:cs="ZapfHumnst BT"/>
        </w:rPr>
      </w:pPr>
    </w:p>
    <w:p w:rsidR="006017C7" w:rsidRPr="001805A5" w:rsidRDefault="006017C7" w:rsidP="001805A5">
      <w:pPr>
        <w:pStyle w:val="Para"/>
        <w:ind w:firstLine="0"/>
        <w:rPr>
          <w:rFonts w:cs="ZapfHumnst BT"/>
          <w:u w:val="single"/>
        </w:rPr>
      </w:pPr>
      <w:r w:rsidRPr="001805A5">
        <w:rPr>
          <w:rFonts w:cs="ZapfHumnst BT"/>
          <w:u w:val="single"/>
        </w:rPr>
        <w:t xml:space="preserve">For </w:t>
      </w:r>
      <w:ins w:id="488" w:author="ronen_be" w:date="2014-02-18T20:41:00Z">
        <w:r w:rsidR="00F370C0">
          <w:rPr>
            <w:rFonts w:cs="ZapfHumnst BT"/>
            <w:u w:val="single"/>
          </w:rPr>
          <w:t>2XFP/</w:t>
        </w:r>
      </w:ins>
      <w:r w:rsidRPr="001805A5">
        <w:rPr>
          <w:rFonts w:cs="ZapfHumnst BT"/>
          <w:u w:val="single"/>
        </w:rPr>
        <w:t>20 Giga ports product:</w:t>
      </w:r>
    </w:p>
    <w:p w:rsidR="006017C7" w:rsidRDefault="006017C7">
      <w:pPr>
        <w:pStyle w:val="Para"/>
        <w:rPr>
          <w:rFonts w:cs="ZapfHumnst BT"/>
        </w:rPr>
      </w:pPr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 xml:space="preserve">Connect the first port of ETX-204A to port 1/1 </w:t>
      </w:r>
      <w:del w:id="489" w:author="ronen_be" w:date="2014-02-18T20:45:00Z">
        <w:r w:rsidDel="00F370C0">
          <w:rPr>
            <w:rFonts w:cs="ZapfHumnst BT"/>
          </w:rPr>
          <w:delText xml:space="preserve">(1G port) </w:delText>
        </w:r>
      </w:del>
      <w:r>
        <w:rPr>
          <w:rFonts w:cs="ZapfHumnst BT"/>
        </w:rPr>
        <w:t>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1/2 of ETX-220A-MP to port 1/3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1/4 of ETX-220A-MP to port 1/5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1/6 of ETX-220A-MP to port 1/7 of ETX-220A-MP.</w:t>
      </w:r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</w:t>
      </w:r>
      <w:del w:id="490" w:author="ronen_be" w:date="2014-02-18T20:48:00Z">
        <w:r w:rsidDel="00F370C0">
          <w:rPr>
            <w:rFonts w:cs="ZapfHumnst BT"/>
          </w:rPr>
          <w:delText xml:space="preserve">9 </w:delText>
        </w:r>
      </w:del>
      <w:ins w:id="491" w:author="ronen_be" w:date="2014-02-18T20:48:00Z">
        <w:r w:rsidR="00F370C0">
          <w:rPr>
            <w:rFonts w:cs="ZapfHumnst BT"/>
          </w:rPr>
          <w:t xml:space="preserve">8 </w:t>
        </w:r>
      </w:ins>
      <w:r>
        <w:rPr>
          <w:rFonts w:cs="ZapfHumnst BT"/>
        </w:rPr>
        <w:t>of ETX-220A-MP to port 1/9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1/10 of ETX-220A-MP to port 2/1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2/2 of ETX-220A-MP to port 2/3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2/4 of ETX-220A-MP to port 2/5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2/6 of ETX-220A-MP to port 2/7 of ETX-220A-MP.</w:t>
      </w:r>
    </w:p>
    <w:p w:rsidR="006017C7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>Connect port 2/8 of ETX-220A-MP to port 2/9 of ETX-220A-MP.</w:t>
      </w:r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492" w:author="ronen_be" w:date="2014-02-18T20:46:00Z"/>
          <w:rFonts w:cs="ZapfHumnst BT"/>
        </w:rPr>
      </w:pPr>
      <w:r>
        <w:rPr>
          <w:rFonts w:cs="ZapfHumnst BT"/>
        </w:rPr>
        <w:t xml:space="preserve">Connect fiber-optic loop on port 4/1 </w:t>
      </w:r>
      <w:del w:id="493" w:author="ronen_be" w:date="2014-02-18T20:46:00Z">
        <w:r w:rsidDel="00F370C0">
          <w:rPr>
            <w:rFonts w:cs="ZapfHumnst BT"/>
          </w:rPr>
          <w:delText xml:space="preserve">(10G port) </w:delText>
        </w:r>
      </w:del>
      <w:r>
        <w:rPr>
          <w:rFonts w:cs="ZapfHumnst BT"/>
        </w:rPr>
        <w:t>of ETX-220A</w:t>
      </w:r>
      <w:ins w:id="494" w:author="ronen_be" w:date="2014-02-18T20:42:00Z">
        <w:r w:rsidR="00F370C0">
          <w:rPr>
            <w:rFonts w:cs="ZapfHumnst BT"/>
          </w:rPr>
          <w:t>-MP</w:t>
        </w:r>
      </w:ins>
      <w:r>
        <w:rPr>
          <w:rFonts w:cs="ZapfHumnst BT"/>
        </w:rPr>
        <w:t>.</w:t>
      </w:r>
    </w:p>
    <w:p w:rsidR="00F370C0" w:rsidRP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ins w:id="495" w:author="ronen_be" w:date="2014-02-18T20:46:00Z">
        <w:r>
          <w:rPr>
            <w:rFonts w:cs="ZapfHumnst BT"/>
          </w:rPr>
          <w:t>Connect fiber-optic loop on port 4/2 of ETX-220A-MP.</w:t>
        </w:r>
      </w:ins>
    </w:p>
    <w:p w:rsidR="006017C7" w:rsidRDefault="006017C7" w:rsidP="00F370C0">
      <w:pPr>
        <w:pStyle w:val="Para"/>
        <w:numPr>
          <w:ilvl w:val="0"/>
          <w:numId w:val="6"/>
        </w:numPr>
        <w:tabs>
          <w:tab w:val="left" w:pos="1985"/>
        </w:tabs>
        <w:rPr>
          <w:rFonts w:cs="ZapfHumnst BT"/>
        </w:rPr>
      </w:pPr>
      <w:r>
        <w:rPr>
          <w:rFonts w:cs="ZapfHumnst BT"/>
        </w:rPr>
        <w:t xml:space="preserve">Connect the second port of ETX-204A to port 2/10 </w:t>
      </w:r>
      <w:del w:id="496" w:author="ronen_be" w:date="2014-02-18T20:46:00Z">
        <w:r w:rsidDel="00F370C0">
          <w:rPr>
            <w:rFonts w:cs="ZapfHumnst BT"/>
          </w:rPr>
          <w:delText xml:space="preserve">(1G port) </w:delText>
        </w:r>
      </w:del>
      <w:r>
        <w:rPr>
          <w:rFonts w:cs="ZapfHumnst BT"/>
        </w:rPr>
        <w:t>of ETX-220A-MP.</w:t>
      </w:r>
    </w:p>
    <w:p w:rsidR="006017C7" w:rsidDel="00F370C0" w:rsidRDefault="006017C7" w:rsidP="006851F8">
      <w:pPr>
        <w:pStyle w:val="Para"/>
        <w:numPr>
          <w:ilvl w:val="0"/>
          <w:numId w:val="6"/>
        </w:numPr>
        <w:tabs>
          <w:tab w:val="left" w:pos="1985"/>
        </w:tabs>
        <w:rPr>
          <w:del w:id="497" w:author="ronen_be" w:date="2014-02-18T20:46:00Z"/>
          <w:rFonts w:cs="ZapfHumnst BT"/>
        </w:rPr>
      </w:pPr>
      <w:del w:id="498" w:author="ronen_be" w:date="2014-02-18T20:46:00Z">
        <w:r w:rsidDel="00F370C0">
          <w:rPr>
            <w:rFonts w:cs="ZapfHumnst BT"/>
          </w:rPr>
          <w:delText>Connect fiber-optic loop on port 4/2 (10G port) of ETX-220A.</w:delText>
        </w:r>
      </w:del>
    </w:p>
    <w:p w:rsidR="006017C7" w:rsidRDefault="006017C7">
      <w:pPr>
        <w:pStyle w:val="Para"/>
        <w:ind w:left="0" w:firstLine="0"/>
        <w:rPr>
          <w:ins w:id="499" w:author="ronen_be" w:date="2014-02-18T20:41:00Z"/>
          <w:rFonts w:cs="ZapfHumnst BT"/>
        </w:rPr>
      </w:pPr>
    </w:p>
    <w:p w:rsidR="00F370C0" w:rsidRPr="001805A5" w:rsidRDefault="00F370C0" w:rsidP="00F370C0">
      <w:pPr>
        <w:pStyle w:val="Para"/>
        <w:ind w:firstLine="0"/>
        <w:rPr>
          <w:ins w:id="500" w:author="ronen_be" w:date="2014-02-18T20:41:00Z"/>
          <w:rFonts w:cs="ZapfHumnst BT"/>
          <w:u w:val="single"/>
        </w:rPr>
      </w:pPr>
      <w:ins w:id="501" w:author="ronen_be" w:date="2014-02-18T20:41:00Z">
        <w:r w:rsidRPr="001805A5">
          <w:rPr>
            <w:rFonts w:cs="ZapfHumnst BT"/>
            <w:u w:val="single"/>
          </w:rPr>
          <w:t xml:space="preserve">For </w:t>
        </w:r>
        <w:r>
          <w:rPr>
            <w:rFonts w:cs="ZapfHumnst BT"/>
            <w:u w:val="single"/>
          </w:rPr>
          <w:t>4XFP/</w:t>
        </w:r>
        <w:r w:rsidRPr="001805A5">
          <w:rPr>
            <w:rFonts w:cs="ZapfHumnst BT"/>
            <w:u w:val="single"/>
          </w:rPr>
          <w:t>10 Giga ports product: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02" w:author="ronen_be" w:date="2014-02-18T20:41:00Z"/>
          <w:rFonts w:cs="ZapfHumnst BT"/>
        </w:rPr>
      </w:pPr>
      <w:ins w:id="503" w:author="ronen_be" w:date="2014-02-18T20:41:00Z">
        <w:r>
          <w:rPr>
            <w:rFonts w:cs="ZapfHumnst BT"/>
          </w:rPr>
          <w:t>Connect the first port of ETX-204A to port 1/1 of ETX-220A-MP.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04" w:author="ronen_be" w:date="2014-02-18T20:41:00Z"/>
          <w:rFonts w:cs="ZapfHumnst BT"/>
        </w:rPr>
      </w:pPr>
      <w:ins w:id="505" w:author="ronen_be" w:date="2014-02-18T20:41:00Z">
        <w:r>
          <w:rPr>
            <w:rFonts w:cs="ZapfHumnst BT"/>
          </w:rPr>
          <w:t>Connect port 1/2 of ETX-220A-MP to port 1/3 of ETX-220A-MP.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06" w:author="ronen_be" w:date="2014-02-18T20:41:00Z"/>
          <w:rFonts w:cs="ZapfHumnst BT"/>
        </w:rPr>
      </w:pPr>
      <w:ins w:id="507" w:author="ronen_be" w:date="2014-02-18T20:41:00Z">
        <w:r>
          <w:rPr>
            <w:rFonts w:cs="ZapfHumnst BT"/>
          </w:rPr>
          <w:t>Connect port 1/4 of ETX-220A-MP to port 1/5 of ETX-220A-MP.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08" w:author="ronen_be" w:date="2014-02-18T20:41:00Z"/>
          <w:rFonts w:cs="ZapfHumnst BT"/>
        </w:rPr>
      </w:pPr>
      <w:ins w:id="509" w:author="ronen_be" w:date="2014-02-18T20:41:00Z">
        <w:r>
          <w:rPr>
            <w:rFonts w:cs="ZapfHumnst BT"/>
          </w:rPr>
          <w:t>Connect port 1/6 of ETX-220A-MP to port 1/7 of ETX-220A-MP.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10" w:author="ronen_be" w:date="2014-02-18T20:41:00Z"/>
          <w:rFonts w:cs="ZapfHumnst BT"/>
        </w:rPr>
      </w:pPr>
      <w:ins w:id="511" w:author="ronen_be" w:date="2014-02-18T20:41:00Z">
        <w:r>
          <w:rPr>
            <w:rFonts w:cs="ZapfHumnst BT"/>
          </w:rPr>
          <w:t>Connect port 1/8 of ETX-220A-MP to port 1/9 of ETX-220A-MP.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12" w:author="ronen_be" w:date="2014-02-18T20:42:00Z"/>
          <w:rFonts w:cs="ZapfHumnst BT"/>
        </w:rPr>
      </w:pPr>
      <w:ins w:id="513" w:author="ronen_be" w:date="2014-02-18T20:41:00Z">
        <w:r>
          <w:rPr>
            <w:rFonts w:cs="ZapfHumnst BT"/>
          </w:rPr>
          <w:t>Connect fiber-optic loop on port 3/1 of ETX-220A</w:t>
        </w:r>
      </w:ins>
      <w:ins w:id="514" w:author="ronen_be" w:date="2014-02-18T20:42:00Z">
        <w:r>
          <w:rPr>
            <w:rFonts w:cs="ZapfHumnst BT"/>
          </w:rPr>
          <w:t>-MP</w:t>
        </w:r>
      </w:ins>
      <w:ins w:id="515" w:author="ronen_be" w:date="2014-02-18T20:41:00Z">
        <w:r>
          <w:rPr>
            <w:rFonts w:cs="ZapfHumnst BT"/>
          </w:rPr>
          <w:t>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16" w:author="ronen_be" w:date="2014-02-18T20:42:00Z"/>
          <w:rFonts w:cs="ZapfHumnst BT"/>
        </w:rPr>
      </w:pPr>
      <w:ins w:id="517" w:author="ronen_be" w:date="2014-02-18T20:42:00Z">
        <w:r>
          <w:rPr>
            <w:rFonts w:cs="ZapfHumnst BT"/>
          </w:rPr>
          <w:t>Connect port 3/</w:t>
        </w:r>
      </w:ins>
      <w:ins w:id="518" w:author="ronen_be" w:date="2014-02-18T20:44:00Z">
        <w:r>
          <w:rPr>
            <w:rFonts w:cs="ZapfHumnst BT"/>
          </w:rPr>
          <w:t>2</w:t>
        </w:r>
      </w:ins>
      <w:ins w:id="519" w:author="ronen_be" w:date="2014-02-18T20:42:00Z">
        <w:r>
          <w:rPr>
            <w:rFonts w:cs="ZapfHumnst BT"/>
          </w:rPr>
          <w:t xml:space="preserve"> of ETX-220A-MP to port </w:t>
        </w:r>
      </w:ins>
      <w:ins w:id="520" w:author="ronen_be" w:date="2014-02-18T20:44:00Z">
        <w:r>
          <w:rPr>
            <w:rFonts w:cs="ZapfHumnst BT"/>
          </w:rPr>
          <w:t>4</w:t>
        </w:r>
      </w:ins>
      <w:ins w:id="521" w:author="ronen_be" w:date="2014-02-18T20:42:00Z">
        <w:r>
          <w:rPr>
            <w:rFonts w:cs="ZapfHumnst BT"/>
          </w:rPr>
          <w:t>/</w:t>
        </w:r>
      </w:ins>
      <w:ins w:id="522" w:author="ronen_be" w:date="2014-02-18T20:44:00Z">
        <w:r>
          <w:rPr>
            <w:rFonts w:cs="ZapfHumnst BT"/>
          </w:rPr>
          <w:t>1</w:t>
        </w:r>
      </w:ins>
      <w:ins w:id="523" w:author="ronen_be" w:date="2014-02-18T20:42:00Z">
        <w:r>
          <w:rPr>
            <w:rFonts w:cs="ZapfHumnst BT"/>
          </w:rPr>
          <w:t xml:space="preserve"> of ETX-220A-MP.</w:t>
        </w:r>
      </w:ins>
    </w:p>
    <w:p w:rsidR="00F370C0" w:rsidRP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24" w:author="ronen_be" w:date="2014-02-18T20:41:00Z"/>
          <w:rFonts w:cs="ZapfHumnst BT"/>
        </w:rPr>
      </w:pPr>
      <w:ins w:id="525" w:author="ronen_be" w:date="2014-02-18T20:43:00Z">
        <w:r>
          <w:rPr>
            <w:rFonts w:cs="ZapfHumnst BT"/>
          </w:rPr>
          <w:t>Connect fiber-optic loop on port 4/2 of ETX-220A-MP.</w:t>
        </w:r>
      </w:ins>
    </w:p>
    <w:p w:rsidR="00F370C0" w:rsidRDefault="00F370C0" w:rsidP="00F370C0">
      <w:pPr>
        <w:pStyle w:val="Para"/>
        <w:numPr>
          <w:ilvl w:val="0"/>
          <w:numId w:val="6"/>
        </w:numPr>
        <w:tabs>
          <w:tab w:val="left" w:pos="1985"/>
        </w:tabs>
        <w:rPr>
          <w:ins w:id="526" w:author="ronen_be" w:date="2014-02-18T20:41:00Z"/>
          <w:rFonts w:cs="ZapfHumnst BT"/>
        </w:rPr>
      </w:pPr>
      <w:ins w:id="527" w:author="ronen_be" w:date="2014-02-18T20:41:00Z">
        <w:r>
          <w:rPr>
            <w:rFonts w:cs="ZapfHumnst BT"/>
          </w:rPr>
          <w:t>Connect the second port of ETX-204A to port 1/10 of ETX-220A-MP.</w:t>
        </w:r>
      </w:ins>
    </w:p>
    <w:p w:rsidR="00F370C0" w:rsidRDefault="00F370C0">
      <w:pPr>
        <w:pStyle w:val="Para"/>
        <w:ind w:left="0" w:firstLine="0"/>
        <w:rPr>
          <w:rFonts w:cs="ZapfHumnst BT"/>
        </w:rPr>
      </w:pPr>
    </w:p>
    <w:tbl>
      <w:tblPr>
        <w:tblpPr w:leftFromText="180" w:rightFromText="180" w:vertAnchor="text" w:horzAnchor="page" w:tblpX="1954" w:tblpY="198"/>
        <w:tblW w:w="7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108"/>
      </w:tblGrid>
      <w:tr w:rsidR="006017C7" w:rsidTr="006017C7"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610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>
            <w:pPr>
              <w:pStyle w:val="Note"/>
              <w:ind w:left="360"/>
            </w:pPr>
            <w:r>
              <w:t>It is possible to use ETH/GIGA Ports 5 &amp; 6 in ETX-204A too.</w:t>
            </w:r>
          </w:p>
        </w:tc>
      </w:tr>
    </w:tbl>
    <w:p w:rsidR="006017C7" w:rsidRDefault="006017C7">
      <w:pPr>
        <w:pStyle w:val="Para"/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</w:pPr>
    </w:p>
    <w:p w:rsidR="001805A5" w:rsidRDefault="001805A5">
      <w:pPr>
        <w:pStyle w:val="Para"/>
        <w:tabs>
          <w:tab w:val="left" w:pos="1985"/>
        </w:tabs>
      </w:pP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528" w:author="ilya_g" w:date="2014-03-19T14:59:00Z">
          <w:r w:rsidR="00D61BDC" w:rsidRPr="00D61BDC">
            <w:rPr>
              <w:rFonts w:cs="ZapfHumnst BT"/>
              <w:noProof/>
              <w:rPrChange w:id="529" w:author="ilya_g" w:date="2014-03-19T14:59:00Z">
                <w:rPr/>
              </w:rPrChange>
            </w:rPr>
            <w:t>2</w:t>
          </w:r>
        </w:ins>
        <w:del w:id="530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Configure the UUT as specified in </w:t>
      </w:r>
      <w:r>
        <w:rPr>
          <w:rFonts w:cs="ZapfHumnst BT"/>
        </w:rPr>
        <w:fldChar w:fldCharType="begin"/>
      </w:r>
      <w:r w:rsidR="006017C7">
        <w:rPr>
          <w:rFonts w:cs="ZapfHumnst BT"/>
        </w:rPr>
        <w:instrText>HYPERLINK  \l "_Appendix_A._UUT_2"</w:instrText>
      </w:r>
      <w:ins w:id="531" w:author="ilya_g" w:date="2014-03-19T14:59:00Z">
        <w:r w:rsidR="00D61BDC">
          <w:rPr>
            <w:rFonts w:cs="ZapfHumnst BT"/>
          </w:rPr>
        </w:r>
      </w:ins>
      <w:r>
        <w:rPr>
          <w:rFonts w:cs="ZapfHumnst BT"/>
        </w:rPr>
        <w:fldChar w:fldCharType="separate"/>
      </w:r>
      <w:r w:rsidR="006017C7">
        <w:rPr>
          <w:rStyle w:val="Hyperlink"/>
          <w:rFonts w:cs="ZapfHumnst BT"/>
        </w:rPr>
        <w:t>Appendix A</w:t>
      </w:r>
      <w:r>
        <w:rPr>
          <w:rFonts w:cs="ZapfHumnst BT"/>
        </w:rPr>
        <w:fldChar w:fldCharType="end"/>
      </w:r>
      <w:r w:rsidR="006017C7">
        <w:rPr>
          <w:rFonts w:cs="ZapfHumnst BT"/>
        </w:rPr>
        <w:t>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532" w:author="ilya_g" w:date="2014-03-19T14:59:00Z">
          <w:r w:rsidR="00D61BDC" w:rsidRPr="00D61BDC">
            <w:rPr>
              <w:rFonts w:cs="ZapfHumnst BT"/>
              <w:noProof/>
              <w:rPrChange w:id="533" w:author="ilya_g" w:date="2014-03-19T14:59:00Z">
                <w:rPr/>
              </w:rPrChange>
            </w:rPr>
            <w:t>3</w:t>
          </w:r>
        </w:ins>
        <w:del w:id="534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Configure the Generator as specified in </w:t>
      </w:r>
      <w:r>
        <w:fldChar w:fldCharType="begin"/>
      </w:r>
      <w:r>
        <w:instrText>HYPERLINK \l "_Appendix_B._ETX-204A_1"</w:instrText>
      </w:r>
      <w:ins w:id="535" w:author="ilya_g" w:date="2014-03-19T14:59:00Z"/>
      <w:r>
        <w:fldChar w:fldCharType="separate"/>
      </w:r>
      <w:r w:rsidR="006017C7">
        <w:rPr>
          <w:rStyle w:val="Hyperlink"/>
          <w:rFonts w:cs="ZapfHumnst BT"/>
        </w:rPr>
        <w:t>Appendix B.</w:t>
      </w:r>
      <w:r>
        <w:fldChar w:fldCharType="end"/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536" w:author="ilya_g" w:date="2014-03-19T14:59:00Z">
          <w:r w:rsidR="00D61BDC" w:rsidRPr="00D61BDC">
            <w:rPr>
              <w:rFonts w:cs="ZapfHumnst BT"/>
              <w:noProof/>
              <w:rPrChange w:id="537" w:author="ilya_g" w:date="2014-03-19T14:59:00Z">
                <w:rPr/>
              </w:rPrChange>
            </w:rPr>
            <w:t>4</w:t>
          </w:r>
        </w:ins>
        <w:del w:id="538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Verify that the LINK </w:t>
      </w:r>
      <w:proofErr w:type="spellStart"/>
      <w:r w:rsidR="006017C7">
        <w:rPr>
          <w:rFonts w:cs="ZapfHumnst BT"/>
        </w:rPr>
        <w:t>Leds</w:t>
      </w:r>
      <w:proofErr w:type="spellEnd"/>
      <w:r w:rsidR="006017C7">
        <w:rPr>
          <w:rFonts w:cs="ZapfHumnst BT"/>
        </w:rPr>
        <w:t xml:space="preserve"> of 1 Giga ports blinks (green)</w:t>
      </w:r>
      <w:del w:id="539" w:author="ronen_be" w:date="2014-02-19T15:04:00Z">
        <w:r w:rsidR="006017C7" w:rsidDel="00A95CB6">
          <w:rPr>
            <w:rFonts w:cs="ZapfHumnst BT"/>
          </w:rPr>
          <w:delText>,  LINK</w:delText>
        </w:r>
      </w:del>
      <w:ins w:id="540" w:author="ronen_be" w:date="2014-02-19T15:04:00Z">
        <w:r w:rsidR="00A95CB6">
          <w:rPr>
            <w:rFonts w:cs="ZapfHumnst BT"/>
          </w:rPr>
          <w:t>, LINK</w:t>
        </w:r>
      </w:ins>
      <w:r w:rsidR="006017C7">
        <w:rPr>
          <w:rFonts w:cs="ZapfHumnst BT"/>
        </w:rPr>
        <w:t xml:space="preserve"> </w:t>
      </w:r>
      <w:proofErr w:type="spellStart"/>
      <w:r w:rsidR="006017C7">
        <w:rPr>
          <w:rFonts w:cs="ZapfHumnst BT"/>
        </w:rPr>
        <w:t>Leds</w:t>
      </w:r>
      <w:proofErr w:type="spellEnd"/>
      <w:r w:rsidR="006017C7">
        <w:rPr>
          <w:rFonts w:cs="ZapfHumnst BT"/>
        </w:rPr>
        <w:t xml:space="preserve"> of 10 Giga ports lights (green) and ACT </w:t>
      </w:r>
      <w:proofErr w:type="spellStart"/>
      <w:r w:rsidR="006017C7">
        <w:rPr>
          <w:rFonts w:cs="ZapfHumnst BT"/>
        </w:rPr>
        <w:t>leds</w:t>
      </w:r>
      <w:proofErr w:type="spellEnd"/>
      <w:r w:rsidR="006017C7">
        <w:rPr>
          <w:rFonts w:cs="ZapfHumnst BT"/>
        </w:rPr>
        <w:t xml:space="preserve"> of 10 Giga ports blinks (orange).</w:t>
      </w: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  <w:r>
        <w:rPr>
          <w:rFonts w:cs="ZapfHumnst BT"/>
        </w:rPr>
        <w:tab/>
        <w:t xml:space="preserve">ACT </w:t>
      </w:r>
      <w:proofErr w:type="spellStart"/>
      <w:r>
        <w:rPr>
          <w:rFonts w:cs="ZapfHumnst BT"/>
        </w:rPr>
        <w:t>Leds</w:t>
      </w:r>
      <w:proofErr w:type="spellEnd"/>
      <w:r>
        <w:rPr>
          <w:rFonts w:cs="ZapfHumnst BT"/>
        </w:rPr>
        <w:t xml:space="preserve"> of the active ports light Orange.</w:t>
      </w:r>
    </w:p>
    <w:p w:rsidR="006017C7" w:rsidRDefault="00515B44" w:rsidP="001805A5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541" w:author="ilya_g" w:date="2014-03-19T14:59:00Z">
          <w:r w:rsidR="00D61BDC" w:rsidRPr="00D61BDC">
            <w:rPr>
              <w:rFonts w:cs="ZapfHumnst BT"/>
              <w:noProof/>
              <w:rPrChange w:id="542" w:author="ilya_g" w:date="2014-03-19T14:59:00Z">
                <w:rPr/>
              </w:rPrChange>
            </w:rPr>
            <w:t>5</w:t>
          </w:r>
        </w:ins>
        <w:del w:id="543" w:author="ilya_g" w:date="2014-03-19T14:59:00Z">
          <w:r w:rsidR="006017C7" w:rsidDel="00D61BDC">
            <w:rPr>
              <w:rFonts w:cs="ZapfHumnst BT"/>
              <w:noProof/>
            </w:rPr>
            <w:delText>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Perform Data Transmission for </w:t>
      </w:r>
      <w:r w:rsidR="001805A5">
        <w:rPr>
          <w:rFonts w:cs="ZapfHumnst BT"/>
        </w:rPr>
        <w:t>2</w:t>
      </w:r>
      <w:r w:rsidR="006017C7">
        <w:rPr>
          <w:rFonts w:cs="ZapfHumnst BT"/>
        </w:rPr>
        <w:t xml:space="preserve"> minute</w:t>
      </w:r>
      <w:r w:rsidR="001805A5">
        <w:rPr>
          <w:rFonts w:cs="ZapfHumnst BT"/>
        </w:rPr>
        <w:t>s</w:t>
      </w:r>
      <w:r w:rsidR="006017C7">
        <w:rPr>
          <w:rFonts w:cs="ZapfHumnst BT"/>
        </w:rPr>
        <w:t>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544" w:author="ilya_g" w:date="2014-03-19T14:59:00Z">
          <w:r w:rsidR="00D61BDC" w:rsidRPr="00D61BDC">
            <w:rPr>
              <w:rFonts w:cs="ZapfHumnst BT"/>
              <w:noProof/>
              <w:rPrChange w:id="545" w:author="ilya_g" w:date="2014-03-19T14:59:00Z">
                <w:rPr/>
              </w:rPrChange>
            </w:rPr>
            <w:t>6</w:t>
          </w:r>
        </w:ins>
        <w:del w:id="546" w:author="ilya_g" w:date="2014-03-19T14:59:00Z">
          <w:r w:rsidR="006017C7" w:rsidDel="00D61BDC">
            <w:rPr>
              <w:rFonts w:cs="ZapfHumnst BT"/>
              <w:noProof/>
            </w:rPr>
            <w:delText>6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no errors in the Generator.</w:t>
      </w:r>
    </w:p>
    <w:p w:rsidR="006017C7" w:rsidRDefault="006017C7">
      <w:pPr>
        <w:pStyle w:val="Para"/>
        <w:tabs>
          <w:tab w:val="left" w:pos="1985"/>
        </w:tabs>
        <w:ind w:left="0" w:firstLine="0"/>
        <w:rPr>
          <w:ins w:id="547" w:author="ronen_be" w:date="2014-02-18T20:48:00Z"/>
          <w:rFonts w:cs="ZapfHumnst BT"/>
        </w:rPr>
      </w:pPr>
    </w:p>
    <w:p w:rsidR="0090379F" w:rsidRDefault="0090379F">
      <w:pPr>
        <w:pStyle w:val="Para"/>
        <w:tabs>
          <w:tab w:val="left" w:pos="1985"/>
        </w:tabs>
        <w:ind w:left="0" w:firstLine="0"/>
        <w:rPr>
          <w:rFonts w:cs="ZapfHumnst BT"/>
        </w:rPr>
      </w:pPr>
    </w:p>
    <w:p w:rsidR="006017C7" w:rsidRDefault="006017C7">
      <w:pPr>
        <w:pStyle w:val="Heading1"/>
        <w:rPr>
          <w:rFonts w:cs="Humnst777 BT"/>
        </w:rPr>
      </w:pPr>
      <w:bookmarkStart w:id="548" w:name="_Toc536520958"/>
      <w:bookmarkStart w:id="549" w:name="_Toc536522423"/>
      <w:bookmarkStart w:id="550" w:name="_Toc383004524"/>
      <w:r>
        <w:rPr>
          <w:rFonts w:cs="Humnst777 BT"/>
        </w:rPr>
        <w:t>Environmental Stress Screening (ESS)</w:t>
      </w:r>
      <w:bookmarkEnd w:id="548"/>
      <w:bookmarkEnd w:id="549"/>
      <w:bookmarkEnd w:id="550"/>
    </w:p>
    <w:bookmarkStart w:id="551" w:name="_Toc533305952"/>
    <w:bookmarkStart w:id="552" w:name="_Toc536520959"/>
    <w:bookmarkStart w:id="553" w:name="_Toc536522424"/>
    <w:p w:rsidR="006017C7" w:rsidRDefault="00515B44">
      <w:pPr>
        <w:pStyle w:val="Para"/>
        <w:rPr>
          <w:rFonts w:cs="ZapfHumnst BT"/>
        </w:rPr>
      </w:pPr>
      <w:r>
        <w:fldChar w:fldCharType="begin"/>
      </w:r>
      <w:r w:rsidR="006017C7">
        <w:rPr>
          <w:rFonts w:cs="ZapfHumnst BT"/>
        </w:rPr>
        <w:instrText xml:space="preserve"> SEQ Step\r1 \* MERGEFORMAT </w:instrText>
      </w:r>
      <w:r>
        <w:fldChar w:fldCharType="separate"/>
      </w:r>
      <w:r w:rsidR="00D61BDC">
        <w:rPr>
          <w:rFonts w:cs="ZapfHumnst BT"/>
          <w:noProof/>
        </w:rPr>
        <w:t>1</w:t>
      </w:r>
      <w:r>
        <w:fldChar w:fldCharType="end"/>
      </w:r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t>As specified in the GFTI.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554" w:author="ilya_g" w:date="2014-03-19T14:59:00Z">
          <w:r w:rsidR="00D61BDC" w:rsidRPr="00D61BDC">
            <w:rPr>
              <w:rFonts w:cs="ZapfHumnst BT"/>
              <w:noProof/>
              <w:rPrChange w:id="555" w:author="ilya_g" w:date="2014-03-19T14:59:00Z">
                <w:rPr/>
              </w:rPrChange>
            </w:rPr>
            <w:t>2</w:t>
          </w:r>
        </w:ins>
        <w:del w:id="556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A data transmission can be performed while ESS instead of performing paragraph 4.2.4</w:t>
      </w: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tbl>
      <w:tblPr>
        <w:tblW w:w="874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7464"/>
      </w:tblGrid>
      <w:tr w:rsidR="006017C7" w:rsidTr="006017C7"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746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6017C7">
            <w:pPr>
              <w:pStyle w:val="Note"/>
              <w:numPr>
                <w:ilvl w:val="0"/>
                <w:numId w:val="10"/>
              </w:numPr>
              <w:rPr>
                <w:ins w:id="557" w:author="ronen_be" w:date="2014-02-18T09:28:00Z"/>
                <w:rFonts w:cs="Miriam"/>
                <w:i w:val="0"/>
                <w:iCs w:val="0"/>
              </w:rPr>
              <w:pPrChange w:id="558" w:author="ronen_be" w:date="2014-02-18T09:28:00Z">
                <w:pPr>
                  <w:pStyle w:val="Note"/>
                  <w:ind w:left="709" w:right="709"/>
                </w:pPr>
              </w:pPrChange>
            </w:pPr>
            <w:r>
              <w:rPr>
                <w:i w:val="0"/>
                <w:iCs w:val="0"/>
              </w:rPr>
              <w:t xml:space="preserve">In Case of dual power supplies, turn on only one power supply and </w:t>
            </w:r>
            <w:del w:id="559" w:author="ronen_be" w:date="2014-02-18T09:28:00Z">
              <w:r w:rsidDel="00FF090A">
                <w:rPr>
                  <w:i w:val="0"/>
                  <w:iCs w:val="0"/>
                </w:rPr>
                <w:delText xml:space="preserve">perform  </w:delText>
              </w:r>
            </w:del>
            <w:ins w:id="560" w:author="ronen_be" w:date="2014-02-18T09:28:00Z">
              <w:r w:rsidR="00FF090A">
                <w:rPr>
                  <w:i w:val="0"/>
                  <w:iCs w:val="0"/>
                </w:rPr>
                <w:t>perform switching to the other during ESS.</w:t>
              </w:r>
            </w:ins>
          </w:p>
          <w:p w:rsidR="00000000" w:rsidRDefault="00FF090A">
            <w:pPr>
              <w:pStyle w:val="Note"/>
              <w:numPr>
                <w:ilvl w:val="0"/>
                <w:numId w:val="10"/>
              </w:numPr>
              <w:rPr>
                <w:rFonts w:cs="Miriam"/>
                <w:i w:val="0"/>
                <w:iCs w:val="0"/>
              </w:rPr>
              <w:pPrChange w:id="561" w:author="ronen_be" w:date="2014-02-18T09:28:00Z">
                <w:pPr>
                  <w:pStyle w:val="Note"/>
                  <w:ind w:left="709" w:right="709"/>
                </w:pPr>
              </w:pPrChange>
            </w:pPr>
            <w:ins w:id="562" w:author="ronen_be" w:date="2014-02-18T09:28:00Z">
              <w:r>
                <w:rPr>
                  <w:i w:val="0"/>
                  <w:iCs w:val="0"/>
                </w:rPr>
                <w:t xml:space="preserve">In </w:t>
              </w:r>
            </w:ins>
            <w:ins w:id="563" w:author="ronen_be" w:date="2014-02-18T09:29:00Z">
              <w:r>
                <w:rPr>
                  <w:i w:val="0"/>
                  <w:iCs w:val="0"/>
                </w:rPr>
                <w:t>Hardened</w:t>
              </w:r>
            </w:ins>
            <w:ins w:id="564" w:author="ronen_be" w:date="2014-02-18T09:28:00Z">
              <w:r>
                <w:rPr>
                  <w:i w:val="0"/>
                  <w:iCs w:val="0"/>
                </w:rPr>
                <w:t xml:space="preserve"> </w:t>
              </w:r>
            </w:ins>
            <w:ins w:id="565" w:author="ronen_be" w:date="2014-02-18T09:29:00Z">
              <w:r>
                <w:rPr>
                  <w:i w:val="0"/>
                  <w:iCs w:val="0"/>
                </w:rPr>
                <w:t>option, the</w:t>
              </w:r>
            </w:ins>
            <w:ins w:id="566" w:author="ronen_be" w:date="2014-02-18T09:28:00Z">
              <w:r>
                <w:rPr>
                  <w:i w:val="0"/>
                  <w:iCs w:val="0"/>
                </w:rPr>
                <w:t xml:space="preserve"> </w:t>
              </w:r>
            </w:ins>
            <w:ins w:id="567" w:author="ronen_be" w:date="2014-02-18T09:29:00Z">
              <w:r>
                <w:rPr>
                  <w:i w:val="0"/>
                  <w:iCs w:val="0"/>
                </w:rPr>
                <w:t>temperature</w:t>
              </w:r>
            </w:ins>
            <w:ins w:id="568" w:author="ronen_be" w:date="2014-02-18T09:28:00Z">
              <w:r>
                <w:rPr>
                  <w:i w:val="0"/>
                  <w:iCs w:val="0"/>
                </w:rPr>
                <w:t xml:space="preserve"> range is -20 to 65 degrees</w:t>
              </w:r>
            </w:ins>
            <w:ins w:id="569" w:author="ronen_be" w:date="2014-02-19T15:05:00Z">
              <w:r w:rsidR="00A95CB6">
                <w:rPr>
                  <w:i w:val="0"/>
                  <w:iCs w:val="0"/>
                </w:rPr>
                <w:t>.</w:t>
              </w:r>
            </w:ins>
          </w:p>
          <w:p w:rsidR="006017C7" w:rsidRDefault="006017C7">
            <w:pPr>
              <w:pStyle w:val="Note"/>
              <w:rPr>
                <w:i w:val="0"/>
                <w:iCs w:val="0"/>
              </w:rPr>
            </w:pPr>
            <w:del w:id="570" w:author="ronen_be" w:date="2014-02-18T09:28:00Z">
              <w:r w:rsidDel="00FF090A">
                <w:rPr>
                  <w:i w:val="0"/>
                  <w:iCs w:val="0"/>
                </w:rPr>
                <w:delText xml:space="preserve">switching to the other during ESS. </w:delText>
              </w:r>
            </w:del>
            <w:r>
              <w:rPr>
                <w:i w:val="0"/>
                <w:iCs w:val="0"/>
              </w:rPr>
              <w:t xml:space="preserve">   </w:t>
            </w:r>
          </w:p>
        </w:tc>
      </w:tr>
    </w:tbl>
    <w:p w:rsidR="006017C7" w:rsidRDefault="006017C7">
      <w:pPr>
        <w:pStyle w:val="Para"/>
        <w:tabs>
          <w:tab w:val="left" w:pos="1985"/>
        </w:tabs>
      </w:pPr>
    </w:p>
    <w:p w:rsidR="006017C7" w:rsidRDefault="006017C7">
      <w:pPr>
        <w:pStyle w:val="Heading1"/>
      </w:pPr>
      <w:bookmarkStart w:id="571" w:name="_Toc383004525"/>
      <w:r>
        <w:t>Automated Final Tests</w:t>
      </w:r>
      <w:bookmarkEnd w:id="551"/>
      <w:bookmarkEnd w:id="552"/>
      <w:bookmarkEnd w:id="553"/>
      <w:bookmarkEnd w:id="571"/>
    </w:p>
    <w:p w:rsidR="00F40309" w:rsidRDefault="00F40309" w:rsidP="00F40309">
      <w:pPr>
        <w:pStyle w:val="Para"/>
        <w:rPr>
          <w:ins w:id="572" w:author="ilya_g" w:date="2014-03-19T14:47:00Z"/>
          <w:rFonts w:cs="ZapfHumnst BT"/>
        </w:rPr>
      </w:pPr>
      <w:ins w:id="573" w:author="ilya_g" w:date="2014-03-19T14:47:00Z">
        <w:r>
          <w:rPr>
            <w:rFonts w:cs="ZapfHumnst BT"/>
          </w:rPr>
          <w:t>The following instructions reflect:</w:t>
        </w:r>
      </w:ins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2"/>
        <w:gridCol w:w="2222"/>
      </w:tblGrid>
      <w:tr w:rsidR="00F40309" w:rsidTr="00FA1611">
        <w:trPr>
          <w:ins w:id="574" w:author="ilya_g" w:date="2014-03-19T14:47:00Z"/>
        </w:trPr>
        <w:tc>
          <w:tcPr>
            <w:tcW w:w="3432" w:type="dxa"/>
          </w:tcPr>
          <w:p w:rsidR="00F40309" w:rsidRDefault="00F40309" w:rsidP="00FA1611">
            <w:pPr>
              <w:pStyle w:val="TableHead"/>
              <w:rPr>
                <w:ins w:id="575" w:author="ilya_g" w:date="2014-03-19T14:47:00Z"/>
                <w:rFonts w:cs="Humnst777 BT"/>
              </w:rPr>
            </w:pPr>
          </w:p>
        </w:tc>
        <w:tc>
          <w:tcPr>
            <w:tcW w:w="2222" w:type="dxa"/>
          </w:tcPr>
          <w:p w:rsidR="00F40309" w:rsidRDefault="00F40309" w:rsidP="00FA1611">
            <w:pPr>
              <w:pStyle w:val="TableHead"/>
              <w:rPr>
                <w:ins w:id="576" w:author="ilya_g" w:date="2014-03-19T14:47:00Z"/>
                <w:rFonts w:cs="Humnst777 BT"/>
              </w:rPr>
            </w:pPr>
            <w:ins w:id="577" w:author="ilya_g" w:date="2014-03-19T14:47:00Z">
              <w:r>
                <w:rPr>
                  <w:rFonts w:cs="Humnst777 BT"/>
                </w:rPr>
                <w:t>Last Updated</w:t>
              </w:r>
            </w:ins>
          </w:p>
        </w:tc>
      </w:tr>
      <w:tr w:rsidR="00F40309" w:rsidTr="00FA1611">
        <w:trPr>
          <w:ins w:id="578" w:author="ilya_g" w:date="2014-03-19T14:47:00Z"/>
        </w:trPr>
        <w:tc>
          <w:tcPr>
            <w:tcW w:w="3432" w:type="dxa"/>
          </w:tcPr>
          <w:p w:rsidR="00F40309" w:rsidRDefault="00F40309" w:rsidP="00FA1611">
            <w:pPr>
              <w:pStyle w:val="tabletext"/>
              <w:rPr>
                <w:ins w:id="579" w:author="ilya_g" w:date="2014-03-19T14:47:00Z"/>
                <w:rFonts w:cs="ZapfHumnst BT"/>
              </w:rPr>
            </w:pPr>
            <w:ins w:id="580" w:author="ilya_g" w:date="2014-03-19T14:47:00Z">
              <w:r>
                <w:rPr>
                  <w:rFonts w:cs="ZapfHumnst BT"/>
                </w:rPr>
                <w:t>Final Test Instructions</w:t>
              </w:r>
            </w:ins>
          </w:p>
        </w:tc>
        <w:tc>
          <w:tcPr>
            <w:tcW w:w="2222" w:type="dxa"/>
          </w:tcPr>
          <w:p w:rsidR="00000000" w:rsidRDefault="00F40309" w:rsidP="00D61BDC">
            <w:pPr>
              <w:pStyle w:val="tabletext"/>
              <w:rPr>
                <w:ins w:id="581" w:author="ilya_g" w:date="2014-03-19T14:47:00Z"/>
                <w:rFonts w:cs="ZapfHumnst BT"/>
              </w:rPr>
              <w:pPrChange w:id="582" w:author="ilya_g" w:date="2014-03-19T15:00:00Z">
                <w:pPr>
                  <w:pStyle w:val="tabletext"/>
                </w:pPr>
              </w:pPrChange>
            </w:pPr>
            <w:ins w:id="583" w:author="ilya_g" w:date="2014-03-19T14:47:00Z">
              <w:r>
                <w:rPr>
                  <w:rFonts w:cs="ZapfHumnst BT"/>
                </w:rPr>
                <w:t>17.0</w:t>
              </w:r>
            </w:ins>
            <w:ins w:id="584" w:author="ilya_g" w:date="2014-03-19T15:00:00Z">
              <w:r w:rsidR="00D61BDC">
                <w:rPr>
                  <w:rFonts w:cs="ZapfHumnst BT"/>
                </w:rPr>
                <w:t>2</w:t>
              </w:r>
            </w:ins>
            <w:ins w:id="585" w:author="ilya_g" w:date="2014-03-19T14:47:00Z">
              <w:r>
                <w:rPr>
                  <w:rFonts w:cs="ZapfHumnst BT"/>
                </w:rPr>
                <w:t>.2014</w:t>
              </w:r>
            </w:ins>
          </w:p>
        </w:tc>
      </w:tr>
      <w:tr w:rsidR="00F40309" w:rsidTr="00FA1611">
        <w:trPr>
          <w:ins w:id="586" w:author="ilya_g" w:date="2014-03-19T14:47:00Z"/>
        </w:trPr>
        <w:tc>
          <w:tcPr>
            <w:tcW w:w="3432" w:type="dxa"/>
          </w:tcPr>
          <w:p w:rsidR="00F40309" w:rsidRDefault="00F40309" w:rsidP="00FA1611">
            <w:pPr>
              <w:pStyle w:val="tabletext"/>
              <w:rPr>
                <w:ins w:id="587" w:author="ilya_g" w:date="2014-03-19T14:47:00Z"/>
                <w:rFonts w:cs="ZapfHumnst BT"/>
                <w:highlight w:val="yellow"/>
              </w:rPr>
            </w:pPr>
            <w:ins w:id="588" w:author="ilya_g" w:date="2014-03-19T14:47:00Z">
              <w:r>
                <w:rPr>
                  <w:rFonts w:cs="ZapfHumnst BT"/>
                </w:rPr>
                <w:t>Automatic Tester</w:t>
              </w:r>
            </w:ins>
          </w:p>
        </w:tc>
        <w:tc>
          <w:tcPr>
            <w:tcW w:w="2222" w:type="dxa"/>
          </w:tcPr>
          <w:p w:rsidR="00F40309" w:rsidRDefault="00F40309" w:rsidP="00FA1611">
            <w:pPr>
              <w:pStyle w:val="tabletext"/>
              <w:rPr>
                <w:ins w:id="589" w:author="ilya_g" w:date="2014-03-19T14:47:00Z"/>
                <w:rFonts w:cs="ZapfHumnst BT"/>
              </w:rPr>
            </w:pPr>
            <w:ins w:id="590" w:author="ilya_g" w:date="2014-03-19T14:47:00Z">
              <w:r>
                <w:rPr>
                  <w:rFonts w:cs="ZapfHumnst BT"/>
                </w:rPr>
                <w:t>19.03.2014</w:t>
              </w:r>
            </w:ins>
          </w:p>
        </w:tc>
      </w:tr>
    </w:tbl>
    <w:p w:rsidR="00F40309" w:rsidRDefault="00F40309" w:rsidP="00F40309">
      <w:pPr>
        <w:pStyle w:val="Heading2"/>
        <w:tabs>
          <w:tab w:val="num" w:pos="1350"/>
        </w:tabs>
        <w:ind w:left="743"/>
        <w:rPr>
          <w:ins w:id="591" w:author="ilya_g" w:date="2014-03-19T14:50:00Z"/>
          <w:rFonts w:cs="Humnst777 BT"/>
        </w:rPr>
      </w:pPr>
      <w:bookmarkStart w:id="592" w:name="_Toc536520960"/>
      <w:bookmarkStart w:id="593" w:name="_Toc55525155"/>
      <w:bookmarkStart w:id="594" w:name="_Toc276632692"/>
      <w:bookmarkStart w:id="595" w:name="_Toc369783263"/>
      <w:bookmarkStart w:id="596" w:name="_Toc383004526"/>
      <w:ins w:id="597" w:author="ilya_g" w:date="2014-03-19T14:50:00Z">
        <w:r>
          <w:rPr>
            <w:rFonts w:cs="Humnst777 BT"/>
          </w:rPr>
          <w:t>Complementary Tests (Manual)</w:t>
        </w:r>
        <w:bookmarkEnd w:id="596"/>
      </w:ins>
    </w:p>
    <w:p w:rsidR="00F40309" w:rsidRDefault="00F40309" w:rsidP="00F40309">
      <w:pPr>
        <w:pStyle w:val="Para"/>
        <w:rPr>
          <w:ins w:id="598" w:author="ilya_g" w:date="2014-03-19T14:50:00Z"/>
          <w:rFonts w:cs="ZapfHumnst BT"/>
        </w:rPr>
      </w:pPr>
      <w:ins w:id="599" w:author="ilya_g" w:date="2014-03-19T14:50:00Z">
        <w:r>
          <w:rPr>
            <w:rFonts w:cs="ZapfHumnst BT"/>
          </w:rPr>
          <w:t xml:space="preserve">          From Section 7</w:t>
        </w:r>
      </w:ins>
      <w:ins w:id="600" w:author="ilya_g" w:date="2014-03-19T14:56:00Z">
        <w:r w:rsidR="00381D38">
          <w:rPr>
            <w:rFonts w:cs="ZapfHumnst BT"/>
          </w:rPr>
          <w:t>, perform</w:t>
        </w:r>
      </w:ins>
      <w:ins w:id="601" w:author="ilya_g" w:date="2014-03-19T14:50:00Z">
        <w:r>
          <w:rPr>
            <w:rFonts w:cs="ZapfHumnst BT"/>
          </w:rPr>
          <w:t xml:space="preserve"> the following tests </w:t>
        </w:r>
        <w:r>
          <w:rPr>
            <w:rFonts w:cs="ZapfHumnst BT"/>
            <w:u w:val="single"/>
          </w:rPr>
          <w:t>only</w:t>
        </w:r>
        <w:r>
          <w:rPr>
            <w:rFonts w:cs="ZapfHumnst BT"/>
          </w:rPr>
          <w:t xml:space="preserve">:   </w:t>
        </w:r>
      </w:ins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70"/>
      </w:tblGrid>
      <w:tr w:rsidR="00F40309" w:rsidTr="00FA1611">
        <w:trPr>
          <w:ins w:id="602" w:author="ilya_g" w:date="2014-03-19T14:50:00Z"/>
        </w:trPr>
        <w:tc>
          <w:tcPr>
            <w:tcW w:w="2770" w:type="dxa"/>
          </w:tcPr>
          <w:p w:rsidR="00F40309" w:rsidRDefault="00F40309" w:rsidP="00FA1611">
            <w:pPr>
              <w:pStyle w:val="TableHead"/>
              <w:jc w:val="left"/>
              <w:rPr>
                <w:ins w:id="603" w:author="ilya_g" w:date="2014-03-19T14:50:00Z"/>
                <w:rFonts w:cs="Humnst777 BT"/>
              </w:rPr>
            </w:pPr>
            <w:ins w:id="604" w:author="ilya_g" w:date="2014-03-19T14:50:00Z">
              <w:r>
                <w:rPr>
                  <w:rFonts w:cs="Humnst777 BT"/>
                </w:rPr>
                <w:t>Test</w:t>
              </w:r>
            </w:ins>
          </w:p>
        </w:tc>
      </w:tr>
      <w:tr w:rsidR="00F40309" w:rsidTr="00FA1611">
        <w:trPr>
          <w:ins w:id="605" w:author="ilya_g" w:date="2014-03-19T14:50:00Z"/>
        </w:trPr>
        <w:tc>
          <w:tcPr>
            <w:tcW w:w="2770" w:type="dxa"/>
          </w:tcPr>
          <w:p w:rsidR="00F40309" w:rsidRDefault="00515B44" w:rsidP="00FA1611">
            <w:pPr>
              <w:pStyle w:val="tabletext"/>
              <w:rPr>
                <w:ins w:id="606" w:author="ilya_g" w:date="2014-03-19T14:50:00Z"/>
                <w:rFonts w:cs="ZapfHumnst BT"/>
              </w:rPr>
            </w:pPr>
            <w:ins w:id="607" w:author="ilya_g" w:date="2014-03-19T14:50:00Z">
              <w:r>
                <w:rPr>
                  <w:rFonts w:cs="ZapfHumnst BT"/>
                </w:rPr>
                <w:fldChar w:fldCharType="begin"/>
              </w:r>
              <w:r w:rsidR="00F40309">
                <w:rPr>
                  <w:rFonts w:cs="ZapfHumnst BT"/>
                </w:rPr>
                <w:instrText xml:space="preserve"> HYPERLINK  \l "_Voltage_Test" </w:instrText>
              </w:r>
            </w:ins>
            <w:ins w:id="608" w:author="ilya_g" w:date="2014-03-19T14:59:00Z">
              <w:r w:rsidR="00D61BDC">
                <w:rPr>
                  <w:rFonts w:cs="ZapfHumnst BT"/>
                </w:rPr>
              </w:r>
            </w:ins>
            <w:ins w:id="609" w:author="ilya_g" w:date="2014-03-19T14:50:00Z">
              <w:r>
                <w:rPr>
                  <w:rFonts w:cs="ZapfHumnst BT"/>
                </w:rPr>
                <w:fldChar w:fldCharType="separate"/>
              </w:r>
              <w:r w:rsidR="00F40309" w:rsidRPr="00F40309">
                <w:rPr>
                  <w:rStyle w:val="Hyperlink"/>
                  <w:rFonts w:cs="ZapfHumnst BT"/>
                </w:rPr>
                <w:t>Voltage Test</w:t>
              </w:r>
              <w:r>
                <w:rPr>
                  <w:rFonts w:cs="ZapfHumnst BT"/>
                </w:rPr>
                <w:fldChar w:fldCharType="end"/>
              </w:r>
            </w:ins>
          </w:p>
        </w:tc>
      </w:tr>
      <w:tr w:rsidR="00F40309" w:rsidTr="00FA1611">
        <w:trPr>
          <w:ins w:id="610" w:author="ilya_g" w:date="2014-03-19T14:50:00Z"/>
        </w:trPr>
        <w:tc>
          <w:tcPr>
            <w:tcW w:w="2770" w:type="dxa"/>
          </w:tcPr>
          <w:p w:rsidR="00F40309" w:rsidRDefault="00515B44" w:rsidP="00FA1611">
            <w:pPr>
              <w:pStyle w:val="tabletext"/>
              <w:rPr>
                <w:ins w:id="611" w:author="ilya_g" w:date="2014-03-19T14:50:00Z"/>
                <w:rFonts w:cs="ZapfHumnst BT"/>
              </w:rPr>
            </w:pPr>
            <w:ins w:id="612" w:author="ilya_g" w:date="2014-03-19T14:50:00Z">
              <w:r>
                <w:rPr>
                  <w:rFonts w:cs="ZapfHumnst BT"/>
                </w:rPr>
                <w:fldChar w:fldCharType="begin"/>
              </w:r>
              <w:r w:rsidR="00F40309">
                <w:rPr>
                  <w:rFonts w:cs="ZapfHumnst BT"/>
                </w:rPr>
                <w:instrText xml:space="preserve"> HYPERLINK  \l "_Frequency_Test" </w:instrText>
              </w:r>
            </w:ins>
            <w:ins w:id="613" w:author="ilya_g" w:date="2014-03-19T14:59:00Z">
              <w:r w:rsidR="00D61BDC">
                <w:rPr>
                  <w:rFonts w:cs="ZapfHumnst BT"/>
                </w:rPr>
              </w:r>
            </w:ins>
            <w:ins w:id="614" w:author="ilya_g" w:date="2014-03-19T14:50:00Z">
              <w:r>
                <w:rPr>
                  <w:rFonts w:cs="ZapfHumnst BT"/>
                </w:rPr>
                <w:fldChar w:fldCharType="separate"/>
              </w:r>
              <w:r w:rsidR="00F40309" w:rsidRPr="00F40309">
                <w:rPr>
                  <w:rStyle w:val="Hyperlink"/>
                  <w:rFonts w:cs="ZapfHumnst BT"/>
                </w:rPr>
                <w:t>Frequency Test</w:t>
              </w:r>
              <w:r>
                <w:rPr>
                  <w:rFonts w:cs="ZapfHumnst BT"/>
                </w:rPr>
                <w:fldChar w:fldCharType="end"/>
              </w:r>
            </w:ins>
          </w:p>
        </w:tc>
      </w:tr>
      <w:tr w:rsidR="00381D38" w:rsidTr="00FA1611">
        <w:trPr>
          <w:ins w:id="615" w:author="ilya_g" w:date="2014-03-19T14:57:00Z"/>
        </w:trPr>
        <w:tc>
          <w:tcPr>
            <w:tcW w:w="2770" w:type="dxa"/>
          </w:tcPr>
          <w:p w:rsidR="00381D38" w:rsidRDefault="00515B44" w:rsidP="00FA1611">
            <w:pPr>
              <w:pStyle w:val="tabletext"/>
              <w:rPr>
                <w:ins w:id="616" w:author="ilya_g" w:date="2014-03-19T14:57:00Z"/>
                <w:rFonts w:cs="ZapfHumnst BT"/>
              </w:rPr>
            </w:pPr>
            <w:ins w:id="617" w:author="ilya_g" w:date="2014-03-19T14:57:00Z">
              <w:r>
                <w:rPr>
                  <w:rFonts w:cs="ZapfHumnst BT"/>
                </w:rPr>
                <w:fldChar w:fldCharType="begin"/>
              </w:r>
              <w:r w:rsidR="00381D38">
                <w:rPr>
                  <w:rFonts w:cs="ZapfHumnst BT"/>
                </w:rPr>
                <w:instrText xml:space="preserve"> HYPERLINK  \l "_TOD/1PPS_Test" </w:instrText>
              </w:r>
            </w:ins>
            <w:ins w:id="618" w:author="ilya_g" w:date="2014-03-19T14:59:00Z">
              <w:r w:rsidR="00D61BDC">
                <w:rPr>
                  <w:rFonts w:cs="ZapfHumnst BT"/>
                </w:rPr>
              </w:r>
            </w:ins>
            <w:ins w:id="619" w:author="ilya_g" w:date="2014-03-19T14:57:00Z">
              <w:r>
                <w:rPr>
                  <w:rFonts w:cs="ZapfHumnst BT"/>
                </w:rPr>
                <w:fldChar w:fldCharType="separate"/>
              </w:r>
              <w:r w:rsidR="00381D38" w:rsidRPr="00381D38">
                <w:rPr>
                  <w:rStyle w:val="Hyperlink"/>
                  <w:rFonts w:cs="ZapfHumnst BT"/>
                </w:rPr>
                <w:t>TOD/1PPS Test</w:t>
              </w:r>
              <w:r>
                <w:rPr>
                  <w:rFonts w:cs="ZapfHumnst BT"/>
                </w:rPr>
                <w:fldChar w:fldCharType="end"/>
              </w:r>
            </w:ins>
          </w:p>
        </w:tc>
      </w:tr>
    </w:tbl>
    <w:p w:rsidR="00F40309" w:rsidRDefault="00F40309" w:rsidP="00F40309">
      <w:pPr>
        <w:pStyle w:val="Heading2"/>
        <w:tabs>
          <w:tab w:val="clear" w:pos="709"/>
          <w:tab w:val="num" w:pos="1287"/>
          <w:tab w:val="num" w:pos="1350"/>
        </w:tabs>
        <w:ind w:left="743" w:right="680"/>
        <w:rPr>
          <w:ins w:id="620" w:author="ilya_g" w:date="2014-03-19T14:54:00Z"/>
          <w:rFonts w:cs="Humnst777 BT"/>
        </w:rPr>
      </w:pPr>
      <w:bookmarkStart w:id="621" w:name="_Toc383004527"/>
      <w:ins w:id="622" w:author="ilya_g" w:date="2014-03-19T14:47:00Z">
        <w:r>
          <w:rPr>
            <w:rFonts w:cs="Humnst777 BT"/>
          </w:rPr>
          <w:t>Setup</w:t>
        </w:r>
        <w:bookmarkEnd w:id="592"/>
        <w:bookmarkEnd w:id="593"/>
        <w:bookmarkEnd w:id="594"/>
        <w:bookmarkEnd w:id="595"/>
        <w:bookmarkEnd w:id="621"/>
        <w:r>
          <w:rPr>
            <w:rFonts w:cs="Humnst777 BT"/>
          </w:rPr>
          <w:t xml:space="preserve">  </w:t>
        </w:r>
      </w:ins>
    </w:p>
    <w:p w:rsidR="00000000" w:rsidRDefault="00381D38">
      <w:pPr>
        <w:pStyle w:val="Para"/>
        <w:numPr>
          <w:ilvl w:val="0"/>
          <w:numId w:val="11"/>
        </w:numPr>
        <w:rPr>
          <w:ins w:id="623" w:author="ilya_g" w:date="2014-03-19T14:54:00Z"/>
        </w:rPr>
        <w:pPrChange w:id="624" w:author="ilya_g" w:date="2014-03-19T14:54:00Z">
          <w:pPr>
            <w:pStyle w:val="Heading2"/>
            <w:tabs>
              <w:tab w:val="clear" w:pos="709"/>
              <w:tab w:val="num" w:pos="1287"/>
              <w:tab w:val="num" w:pos="1350"/>
            </w:tabs>
            <w:ind w:right="680"/>
          </w:pPr>
        </w:pPrChange>
      </w:pPr>
      <w:ins w:id="625" w:author="ilya_g" w:date="2014-03-19T14:55:00Z">
        <w:r>
          <w:rPr>
            <w:rFonts w:cs="ZapfHumnst BT"/>
          </w:rPr>
          <w:t xml:space="preserve">Connect the cables – power, Control, MNG-ETH, EXT CLK, </w:t>
        </w:r>
        <w:proofErr w:type="spellStart"/>
        <w:r>
          <w:rPr>
            <w:rFonts w:cs="ZapfHumnst BT"/>
          </w:rPr>
          <w:t>GbEth</w:t>
        </w:r>
        <w:proofErr w:type="spellEnd"/>
        <w:r>
          <w:rPr>
            <w:rFonts w:cs="ZapfHumnst BT"/>
          </w:rPr>
          <w:t xml:space="preserve"> and 10GbE</w:t>
        </w:r>
        <w:r>
          <w:t>.</w:t>
        </w:r>
      </w:ins>
    </w:p>
    <w:p w:rsidR="00000000" w:rsidRDefault="00381D38">
      <w:pPr>
        <w:pStyle w:val="Para"/>
        <w:numPr>
          <w:ilvl w:val="0"/>
          <w:numId w:val="11"/>
        </w:numPr>
        <w:rPr>
          <w:ins w:id="626" w:author="ilya_g" w:date="2014-03-19T14:47:00Z"/>
          <w:rFonts w:cs="ZapfHumnst BT"/>
        </w:rPr>
        <w:pPrChange w:id="627" w:author="ilya_g" w:date="2014-03-19T14:56:00Z">
          <w:pPr>
            <w:pStyle w:val="Para"/>
          </w:pPr>
        </w:pPrChange>
      </w:pPr>
      <w:ins w:id="628" w:author="ilya_g" w:date="2014-03-19T14:55:00Z">
        <w:r>
          <w:t>On the Tester’s GUI choose the DU</w:t>
        </w:r>
      </w:ins>
      <w:ins w:id="629" w:author="ilya_g" w:date="2014-03-19T14:56:00Z">
        <w:r>
          <w:t>T’s configuration.</w:t>
        </w:r>
        <w:r>
          <w:rPr>
            <w:rFonts w:cs="ZapfHumnst BT"/>
          </w:rPr>
          <w:t xml:space="preserve"> </w:t>
        </w:r>
      </w:ins>
    </w:p>
    <w:p w:rsidR="00F40309" w:rsidRDefault="00F40309" w:rsidP="00F40309">
      <w:pPr>
        <w:pStyle w:val="Heading2"/>
        <w:tabs>
          <w:tab w:val="clear" w:pos="709"/>
          <w:tab w:val="num" w:pos="1287"/>
          <w:tab w:val="num" w:pos="1350"/>
        </w:tabs>
        <w:ind w:left="743" w:right="680"/>
        <w:rPr>
          <w:ins w:id="630" w:author="ilya_g" w:date="2014-03-19T14:47:00Z"/>
          <w:rFonts w:cs="Humnst777 BT"/>
        </w:rPr>
      </w:pPr>
      <w:bookmarkStart w:id="631" w:name="_Toc536520961"/>
      <w:bookmarkStart w:id="632" w:name="_Toc55525156"/>
      <w:bookmarkStart w:id="633" w:name="_Toc276632693"/>
      <w:bookmarkStart w:id="634" w:name="_Toc369783264"/>
      <w:bookmarkStart w:id="635" w:name="_Toc383004528"/>
      <w:ins w:id="636" w:author="ilya_g" w:date="2014-03-19T14:47:00Z">
        <w:r>
          <w:rPr>
            <w:rFonts w:cs="Humnst777 BT"/>
          </w:rPr>
          <w:t>Running the Test</w:t>
        </w:r>
        <w:bookmarkEnd w:id="631"/>
        <w:bookmarkEnd w:id="632"/>
        <w:bookmarkEnd w:id="633"/>
        <w:bookmarkEnd w:id="634"/>
        <w:bookmarkEnd w:id="635"/>
      </w:ins>
    </w:p>
    <w:p w:rsidR="00F40309" w:rsidRDefault="00F40309" w:rsidP="00F40309">
      <w:pPr>
        <w:pStyle w:val="Para"/>
        <w:rPr>
          <w:ins w:id="637" w:author="ilya_g" w:date="2014-03-19T14:47:00Z"/>
          <w:rFonts w:cs="ZapfHumnst BT"/>
        </w:rPr>
      </w:pPr>
      <w:ins w:id="638" w:author="ilya_g" w:date="2014-03-19T14:47:00Z">
        <w:r>
          <w:rPr>
            <w:rFonts w:cs="ZapfHumnst BT"/>
          </w:rPr>
          <w:t>1.</w:t>
        </w:r>
        <w:r>
          <w:rPr>
            <w:rFonts w:cs="ZapfHumnst BT"/>
          </w:rPr>
          <w:tab/>
        </w:r>
        <w:bookmarkStart w:id="639" w:name="_Toc536520962"/>
        <w:bookmarkStart w:id="640" w:name="_Toc55525157"/>
        <w:r>
          <w:rPr>
            <w:rFonts w:cs="ZapfHumnst BT"/>
          </w:rPr>
          <w:t xml:space="preserve">Press </w:t>
        </w:r>
        <w:r w:rsidR="00814450">
          <w:rPr>
            <w:rFonts w:cs="Times New Roman"/>
            <w:noProof/>
            <w:rPrChange w:id="641">
              <w:rPr>
                <w:noProof/>
              </w:rPr>
            </w:rPrChange>
          </w:rPr>
          <w:drawing>
            <wp:inline distT="0" distB="0" distL="0" distR="0">
              <wp:extent cx="228600" cy="228600"/>
              <wp:effectExtent l="19050" t="0" r="0" b="0"/>
              <wp:docPr id="2" name="Picture 2" descr="run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run24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cs="ZapfHumnst BT"/>
          </w:rPr>
          <w:t xml:space="preserve"> to start running the test and follow the Instructions on the screen.</w:t>
        </w:r>
        <w:r>
          <w:rPr>
            <w:rFonts w:cs="ZapfHumnst BT"/>
          </w:rPr>
          <w:tab/>
          <w:t>If the test fails, the display will show a red Fail message and the test will be stopped, and you may resume testing from this point.</w:t>
        </w:r>
      </w:ins>
    </w:p>
    <w:p w:rsidR="00F40309" w:rsidRDefault="00F40309" w:rsidP="00F40309">
      <w:pPr>
        <w:pStyle w:val="Para"/>
        <w:ind w:left="709" w:firstLine="0"/>
        <w:rPr>
          <w:ins w:id="642" w:author="ilya_g" w:date="2014-03-19T14:47:00Z"/>
          <w:rFonts w:cs="ZapfHumnst BT"/>
        </w:rPr>
      </w:pPr>
      <w:bookmarkStart w:id="643" w:name="OLE_LINK2"/>
      <w:ins w:id="644" w:author="ilya_g" w:date="2014-03-19T14:47:00Z">
        <w:r>
          <w:rPr>
            <w:rFonts w:cs="ZapfHumnst BT"/>
          </w:rPr>
          <w:lastRenderedPageBreak/>
          <w:t>2.  Verify that the test passed.</w:t>
        </w:r>
      </w:ins>
    </w:p>
    <w:p w:rsidR="00F40309" w:rsidRDefault="00F40309" w:rsidP="00F40309">
      <w:pPr>
        <w:pStyle w:val="Heading2"/>
        <w:tabs>
          <w:tab w:val="num" w:pos="1350"/>
        </w:tabs>
        <w:ind w:left="743"/>
        <w:rPr>
          <w:ins w:id="645" w:author="ilya_g" w:date="2014-03-19T14:47:00Z"/>
          <w:rFonts w:cs="Humnst777 BT"/>
        </w:rPr>
      </w:pPr>
      <w:bookmarkStart w:id="646" w:name="_Toc369783265"/>
      <w:bookmarkStart w:id="647" w:name="_Toc383004529"/>
      <w:bookmarkEnd w:id="643"/>
      <w:ins w:id="648" w:author="ilya_g" w:date="2014-03-19T14:47:00Z">
        <w:r>
          <w:rPr>
            <w:rFonts w:cs="Humnst777 BT"/>
          </w:rPr>
          <w:t>Complementary Tests (Manual)</w:t>
        </w:r>
        <w:bookmarkEnd w:id="646"/>
        <w:bookmarkEnd w:id="647"/>
      </w:ins>
    </w:p>
    <w:p w:rsidR="00F40309" w:rsidRDefault="00F40309" w:rsidP="00F40309">
      <w:pPr>
        <w:pStyle w:val="Para"/>
        <w:rPr>
          <w:ins w:id="649" w:author="ilya_g" w:date="2014-03-19T14:47:00Z"/>
          <w:rFonts w:cs="ZapfHumnst BT"/>
        </w:rPr>
      </w:pPr>
      <w:ins w:id="650" w:author="ilya_g" w:date="2014-03-19T14:47:00Z">
        <w:r>
          <w:rPr>
            <w:rFonts w:cs="ZapfHumnst BT"/>
          </w:rPr>
          <w:t xml:space="preserve">          From Section 7</w:t>
        </w:r>
        <w:proofErr w:type="gramStart"/>
        <w:r>
          <w:rPr>
            <w:rFonts w:cs="ZapfHumnst BT"/>
          </w:rPr>
          <w:t>,perform</w:t>
        </w:r>
        <w:proofErr w:type="gramEnd"/>
        <w:r>
          <w:rPr>
            <w:rFonts w:cs="ZapfHumnst BT"/>
          </w:rPr>
          <w:t xml:space="preserve"> the following tests </w:t>
        </w:r>
        <w:r>
          <w:rPr>
            <w:rFonts w:cs="ZapfHumnst BT"/>
            <w:u w:val="single"/>
          </w:rPr>
          <w:t>only</w:t>
        </w:r>
        <w:r>
          <w:rPr>
            <w:rFonts w:cs="ZapfHumnst BT"/>
          </w:rPr>
          <w:t xml:space="preserve">:   </w:t>
        </w:r>
      </w:ins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70"/>
      </w:tblGrid>
      <w:tr w:rsidR="00F40309" w:rsidTr="00FA1611">
        <w:trPr>
          <w:ins w:id="651" w:author="ilya_g" w:date="2014-03-19T14:47:00Z"/>
        </w:trPr>
        <w:tc>
          <w:tcPr>
            <w:tcW w:w="2770" w:type="dxa"/>
          </w:tcPr>
          <w:p w:rsidR="00F40309" w:rsidRDefault="00F40309" w:rsidP="00FA1611">
            <w:pPr>
              <w:pStyle w:val="TableHead"/>
              <w:jc w:val="left"/>
              <w:rPr>
                <w:ins w:id="652" w:author="ilya_g" w:date="2014-03-19T14:47:00Z"/>
                <w:rFonts w:cs="Humnst777 BT"/>
              </w:rPr>
            </w:pPr>
            <w:ins w:id="653" w:author="ilya_g" w:date="2014-03-19T14:47:00Z">
              <w:r>
                <w:rPr>
                  <w:rFonts w:cs="Humnst777 BT"/>
                </w:rPr>
                <w:t>Test</w:t>
              </w:r>
            </w:ins>
          </w:p>
        </w:tc>
      </w:tr>
      <w:tr w:rsidR="00F40309" w:rsidTr="00FA1611">
        <w:trPr>
          <w:ins w:id="654" w:author="ilya_g" w:date="2014-03-19T14:47:00Z"/>
        </w:trPr>
        <w:tc>
          <w:tcPr>
            <w:tcW w:w="2770" w:type="dxa"/>
          </w:tcPr>
          <w:p w:rsidR="00F40309" w:rsidRDefault="00515B44" w:rsidP="00FA1611">
            <w:pPr>
              <w:pStyle w:val="tabletext"/>
              <w:rPr>
                <w:ins w:id="655" w:author="ilya_g" w:date="2014-03-19T14:47:00Z"/>
                <w:rFonts w:cs="ZapfHumnst BT"/>
              </w:rPr>
            </w:pPr>
            <w:ins w:id="656" w:author="ilya_g" w:date="2014-03-19T14:47:00Z">
              <w:r>
                <w:rPr>
                  <w:rFonts w:cs="ZapfHumnst BT"/>
                </w:rPr>
                <w:fldChar w:fldCharType="begin"/>
              </w:r>
              <w:r w:rsidR="00F40309">
                <w:rPr>
                  <w:rFonts w:cs="ZapfHumnst BT"/>
                </w:rPr>
                <w:instrText xml:space="preserve"> HYPERLINK  \l "_Sticker_Attachment" </w:instrText>
              </w:r>
            </w:ins>
            <w:ins w:id="657" w:author="ilya_g" w:date="2014-03-19T14:59:00Z">
              <w:r w:rsidR="00D61BDC">
                <w:rPr>
                  <w:rFonts w:cs="ZapfHumnst BT"/>
                </w:rPr>
              </w:r>
            </w:ins>
            <w:ins w:id="658" w:author="ilya_g" w:date="2014-03-19T14:47:00Z">
              <w:r>
                <w:rPr>
                  <w:rFonts w:cs="ZapfHumnst BT"/>
                </w:rPr>
                <w:fldChar w:fldCharType="separate"/>
              </w:r>
              <w:r w:rsidR="00F40309">
                <w:rPr>
                  <w:rStyle w:val="Hyperlink"/>
                  <w:rFonts w:cs="ZapfHumnst BT"/>
                </w:rPr>
                <w:t>Sticker Attachment</w:t>
              </w:r>
              <w:r>
                <w:rPr>
                  <w:rFonts w:cs="ZapfHumnst BT"/>
                </w:rPr>
                <w:fldChar w:fldCharType="end"/>
              </w:r>
            </w:ins>
          </w:p>
        </w:tc>
      </w:tr>
    </w:tbl>
    <w:bookmarkEnd w:id="639"/>
    <w:bookmarkEnd w:id="640"/>
    <w:p w:rsidR="006017C7" w:rsidDel="00F40309" w:rsidRDefault="006017C7">
      <w:pPr>
        <w:pStyle w:val="Para"/>
        <w:rPr>
          <w:del w:id="659" w:author="ilya_g" w:date="2014-03-19T14:47:00Z"/>
        </w:rPr>
      </w:pPr>
      <w:del w:id="660" w:author="ilya_g" w:date="2014-03-19T14:47:00Z">
        <w:r w:rsidDel="00F40309">
          <w:delText>N/A</w:delText>
        </w:r>
        <w:bookmarkStart w:id="661" w:name="_Toc383004530"/>
        <w:bookmarkEnd w:id="661"/>
      </w:del>
    </w:p>
    <w:p w:rsidR="006017C7" w:rsidRDefault="006017C7">
      <w:pPr>
        <w:pStyle w:val="Heading1"/>
      </w:pPr>
      <w:bookmarkStart w:id="662" w:name="_Ref2568269"/>
      <w:bookmarkStart w:id="663" w:name="_Toc383004531"/>
      <w:r>
        <w:t>Manual Final Tests</w:t>
      </w:r>
      <w:bookmarkEnd w:id="662"/>
      <w:bookmarkEnd w:id="663"/>
    </w:p>
    <w:p w:rsidR="006017C7" w:rsidRDefault="006017C7">
      <w:pPr>
        <w:pStyle w:val="Heading2"/>
      </w:pPr>
      <w:bookmarkStart w:id="664" w:name="_Voltage_Test"/>
      <w:bookmarkStart w:id="665" w:name="_Toc383004532"/>
      <w:bookmarkEnd w:id="664"/>
      <w:r>
        <w:t>Voltage Test</w:t>
      </w:r>
      <w:bookmarkEnd w:id="665"/>
    </w:p>
    <w:p w:rsidR="006017C7" w:rsidRPr="00A54CC2" w:rsidRDefault="00515B44">
      <w:pPr>
        <w:pStyle w:val="Para"/>
        <w:rPr>
          <w:rFonts w:cs="ZapfHumnst BT"/>
        </w:rPr>
      </w:pPr>
      <w:fldSimple w:instr=" SEQ Step\r1 \* MERGEFORMAT ">
        <w:ins w:id="666" w:author="ilya_g" w:date="2014-03-19T14:59:00Z">
          <w:r w:rsidR="00D61BDC" w:rsidRPr="00D61BDC">
            <w:rPr>
              <w:rFonts w:cs="ZapfHumnst BT"/>
              <w:noProof/>
              <w:rPrChange w:id="667" w:author="ilya_g" w:date="2014-03-19T14:59:00Z">
                <w:rPr/>
              </w:rPrChange>
            </w:rPr>
            <w:t>1</w:t>
          </w:r>
        </w:ins>
        <w:del w:id="668" w:author="ilya_g" w:date="2014-03-19T14:59:00Z">
          <w:r w:rsidR="006017C7" w:rsidRPr="00A54CC2" w:rsidDel="00D61BDC">
            <w:rPr>
              <w:rFonts w:cs="ZapfHumnst BT"/>
              <w:noProof/>
            </w:rPr>
            <w:delText>1</w:delText>
          </w:r>
        </w:del>
      </w:fldSimple>
      <w:r w:rsidR="006017C7" w:rsidRPr="00A54CC2">
        <w:rPr>
          <w:rFonts w:cs="ZapfHumnst BT"/>
        </w:rPr>
        <w:t>.</w:t>
      </w:r>
      <w:r w:rsidR="006017C7" w:rsidRPr="00A54CC2">
        <w:rPr>
          <w:rFonts w:cs="ZapfHumnst BT"/>
        </w:rPr>
        <w:tab/>
      </w:r>
      <w:r w:rsidR="006017C7" w:rsidRPr="00A54CC2">
        <w:t>Turn on one power supply and wait until the BOOT processing is done.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669" w:author="ilya_g" w:date="2014-03-19T14:59:00Z">
          <w:r w:rsidR="00D61BDC" w:rsidRPr="00D61BDC">
            <w:rPr>
              <w:rFonts w:cs="ZapfHumnst BT"/>
              <w:noProof/>
              <w:rPrChange w:id="670" w:author="ilya_g" w:date="2014-03-19T14:59:00Z">
                <w:rPr/>
              </w:rPrChange>
            </w:rPr>
            <w:t>2</w:t>
          </w:r>
        </w:ins>
        <w:del w:id="671" w:author="ilya_g" w:date="2014-03-19T14:59:00Z">
          <w:r w:rsidR="006017C7" w:rsidRPr="00A54CC2" w:rsidDel="00D61BDC">
            <w:rPr>
              <w:rFonts w:cs="ZapfHumnst BT"/>
              <w:noProof/>
            </w:rPr>
            <w:delText>2</w:delText>
          </w:r>
        </w:del>
      </w:fldSimple>
      <w:r w:rsidR="006017C7" w:rsidRPr="00A54CC2">
        <w:rPr>
          <w:rFonts w:cs="ZapfHumnst BT"/>
        </w:rPr>
        <w:t>.</w:t>
      </w:r>
      <w:r w:rsidR="006017C7" w:rsidRPr="00A54CC2">
        <w:rPr>
          <w:rFonts w:cs="ZapfHumnst BT"/>
        </w:rPr>
        <w:tab/>
      </w:r>
      <w:r w:rsidR="00A54CC2" w:rsidRPr="00A54CC2">
        <w:rPr>
          <w:rFonts w:cs="ZapfHumnst BT"/>
        </w:rPr>
        <w:t>Check that the voltage on C52</w:t>
      </w:r>
      <w:r w:rsidR="006017C7" w:rsidRPr="00A54CC2">
        <w:rPr>
          <w:rFonts w:cs="ZapfHumnst BT"/>
        </w:rPr>
        <w:t xml:space="preserve"> is between 11.5V to 12.5V</w:t>
      </w: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tbl>
      <w:tblPr>
        <w:tblW w:w="807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792"/>
      </w:tblGrid>
      <w:tr w:rsidR="006017C7" w:rsidTr="006017C7"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67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>
            <w:pPr>
              <w:pStyle w:val="Note"/>
            </w:pPr>
            <w:r>
              <w:rPr>
                <w:rFonts w:cs="ZapfHumnst BT"/>
              </w:rPr>
              <w:t>It is possible to adjust the voltage via the trimmer in the power supply</w:t>
            </w:r>
            <w:r>
              <w:t>.</w:t>
            </w:r>
          </w:p>
        </w:tc>
      </w:tr>
    </w:tbl>
    <w:p w:rsidR="001805A5" w:rsidRDefault="001805A5">
      <w:pPr>
        <w:pStyle w:val="Para"/>
        <w:tabs>
          <w:tab w:val="left" w:pos="1985"/>
        </w:tabs>
      </w:pPr>
    </w:p>
    <w:p w:rsidR="006017C7" w:rsidRDefault="00515B44">
      <w:pPr>
        <w:pStyle w:val="Para"/>
        <w:tabs>
          <w:tab w:val="left" w:pos="1985"/>
        </w:tabs>
      </w:pPr>
      <w:fldSimple w:instr=" SEQ Step  \* MERGEFORMAT ">
        <w:ins w:id="672" w:author="ilya_g" w:date="2014-03-19T14:59:00Z">
          <w:r w:rsidR="00D61BDC" w:rsidRPr="00D61BDC">
            <w:rPr>
              <w:rFonts w:cs="ZapfHumnst BT"/>
              <w:noProof/>
              <w:rPrChange w:id="673" w:author="ilya_g" w:date="2014-03-19T14:59:00Z">
                <w:rPr/>
              </w:rPrChange>
            </w:rPr>
            <w:t>3</w:t>
          </w:r>
        </w:ins>
        <w:del w:id="674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t>Turn on the second power supply.</w:t>
      </w: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  <w:r>
        <w:tab/>
        <w:t>Turn off the first power supply.</w:t>
      </w:r>
    </w:p>
    <w:p w:rsidR="006017C7" w:rsidRPr="00324C84" w:rsidRDefault="00515B44" w:rsidP="00324C84">
      <w:pPr>
        <w:pStyle w:val="Para"/>
        <w:tabs>
          <w:tab w:val="left" w:pos="1985"/>
        </w:tabs>
        <w:rPr>
          <w:rFonts w:cs="Arial"/>
          <w:rtl/>
        </w:rPr>
      </w:pPr>
      <w:fldSimple w:instr=" SEQ Step  \* MERGEFORMAT ">
        <w:ins w:id="675" w:author="ilya_g" w:date="2014-03-19T14:59:00Z">
          <w:r w:rsidR="00D61BDC" w:rsidRPr="00D61BDC">
            <w:rPr>
              <w:rFonts w:cs="ZapfHumnst BT"/>
              <w:noProof/>
              <w:rPrChange w:id="676" w:author="ilya_g" w:date="2014-03-19T14:59:00Z">
                <w:rPr/>
              </w:rPrChange>
            </w:rPr>
            <w:t>4</w:t>
          </w:r>
        </w:ins>
        <w:del w:id="677" w:author="ilya_g" w:date="2014-03-19T14:59:00Z">
          <w:r w:rsidR="006017C7" w:rsidRPr="00A54CC2" w:rsidDel="00D61BDC">
            <w:rPr>
              <w:rFonts w:cs="ZapfHumnst BT"/>
              <w:noProof/>
            </w:rPr>
            <w:delText>4</w:delText>
          </w:r>
        </w:del>
      </w:fldSimple>
      <w:r w:rsidR="006017C7" w:rsidRPr="00A54CC2">
        <w:rPr>
          <w:rFonts w:cs="ZapfHumnst BT"/>
        </w:rPr>
        <w:t>.</w:t>
      </w:r>
      <w:r w:rsidR="006017C7" w:rsidRPr="00A54CC2">
        <w:rPr>
          <w:rFonts w:cs="ZapfHumnst BT"/>
        </w:rPr>
        <w:tab/>
      </w:r>
      <w:r w:rsidR="00A54CC2" w:rsidRPr="00A54CC2">
        <w:rPr>
          <w:rFonts w:cs="ZapfHumnst BT"/>
        </w:rPr>
        <w:t>Check that the voltage on C52</w:t>
      </w:r>
      <w:r w:rsidR="006017C7" w:rsidRPr="00A54CC2">
        <w:rPr>
          <w:rFonts w:cs="ZapfHumnst BT"/>
        </w:rPr>
        <w:t xml:space="preserve"> is between 11.5V to 12.5V</w:t>
      </w:r>
    </w:p>
    <w:p w:rsidR="006017C7" w:rsidRDefault="00515B44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678" w:author="ilya_g" w:date="2014-03-19T14:59:00Z">
          <w:r w:rsidR="00D61BDC" w:rsidRPr="00D61BDC">
            <w:rPr>
              <w:rFonts w:cs="ZapfHumnst BT"/>
              <w:noProof/>
              <w:rPrChange w:id="679" w:author="ilya_g" w:date="2014-03-19T14:59:00Z">
                <w:rPr/>
              </w:rPrChange>
            </w:rPr>
            <w:t>5</w:t>
          </w:r>
        </w:ins>
        <w:del w:id="680" w:author="ilya_g" w:date="2014-03-19T14:59:00Z">
          <w:r w:rsidR="006017C7" w:rsidDel="00D61BDC">
            <w:rPr>
              <w:rFonts w:cs="ZapfHumnst BT"/>
              <w:noProof/>
            </w:rPr>
            <w:delText>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Check the values on the following measuring points:</w:t>
      </w:r>
    </w:p>
    <w:tbl>
      <w:tblPr>
        <w:tblpPr w:leftFromText="180" w:rightFromText="180" w:vertAnchor="text" w:horzAnchor="page" w:tblpX="286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1817"/>
      </w:tblGrid>
      <w:tr w:rsidR="006017C7" w:rsidTr="001805A5">
        <w:tc>
          <w:tcPr>
            <w:tcW w:w="2410" w:type="dxa"/>
          </w:tcPr>
          <w:p w:rsidR="006017C7" w:rsidRDefault="006017C7" w:rsidP="001805A5">
            <w:pPr>
              <w:pStyle w:val="TableHead"/>
              <w:rPr>
                <w:rFonts w:cs="Humnst777 BT"/>
              </w:rPr>
            </w:pPr>
            <w:r>
              <w:rPr>
                <w:rFonts w:cs="Humnst777 BT"/>
              </w:rPr>
              <w:t>Measuring Point</w:t>
            </w:r>
          </w:p>
        </w:tc>
        <w:tc>
          <w:tcPr>
            <w:tcW w:w="1817" w:type="dxa"/>
          </w:tcPr>
          <w:p w:rsidR="006017C7" w:rsidRDefault="006017C7" w:rsidP="001805A5">
            <w:pPr>
              <w:pStyle w:val="TableHead"/>
              <w:rPr>
                <w:rFonts w:cs="Humnst777 BT"/>
              </w:rPr>
            </w:pPr>
            <w:r>
              <w:rPr>
                <w:rFonts w:cs="Humnst777 BT"/>
              </w:rPr>
              <w:t>Value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BF7EB0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J12/102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5V ± 0.2V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BF7EB0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TP58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center" w:pos="641"/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1V ± 0.04V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BF7EB0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TP2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3.3V ± 0.12V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6017C7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TP3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1.2V ± 0.04V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6017C7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TP1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1.8V ± 0.05V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BF7EB0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TP57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0.9V ± 0.025V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BF7EB0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TP14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1.1V ± 0.04V</w:t>
            </w:r>
          </w:p>
        </w:tc>
      </w:tr>
      <w:tr w:rsidR="006017C7" w:rsidTr="001805A5">
        <w:tc>
          <w:tcPr>
            <w:tcW w:w="2410" w:type="dxa"/>
          </w:tcPr>
          <w:p w:rsidR="006017C7" w:rsidRPr="00BF7EB0" w:rsidRDefault="00BF7EB0" w:rsidP="001805A5">
            <w:pPr>
              <w:pStyle w:val="tabletext"/>
              <w:rPr>
                <w:rFonts w:cs="ZapfHumnst BT"/>
              </w:rPr>
            </w:pPr>
            <w:r w:rsidRPr="00BF7EB0">
              <w:rPr>
                <w:rFonts w:cs="ZapfHumnst BT"/>
              </w:rPr>
              <w:t>TP59</w:t>
            </w:r>
          </w:p>
        </w:tc>
        <w:tc>
          <w:tcPr>
            <w:tcW w:w="1817" w:type="dxa"/>
          </w:tcPr>
          <w:p w:rsidR="006017C7" w:rsidRPr="00BF7EB0" w:rsidRDefault="006017C7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2.5V ± 0.09V</w:t>
            </w:r>
          </w:p>
        </w:tc>
      </w:tr>
    </w:tbl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tabs>
          <w:tab w:val="left" w:pos="1985"/>
        </w:tabs>
        <w:rPr>
          <w:rFonts w:cs="ZapfHumnst BT"/>
        </w:rPr>
      </w:pPr>
    </w:p>
    <w:p w:rsidR="006017C7" w:rsidRDefault="006017C7">
      <w:pPr>
        <w:pStyle w:val="Para"/>
        <w:ind w:left="0" w:firstLine="0"/>
        <w:rPr>
          <w:rtl/>
        </w:rPr>
      </w:pPr>
    </w:p>
    <w:p w:rsidR="002F2A1A" w:rsidRDefault="00E56AC5" w:rsidP="00E56AC5">
      <w:pPr>
        <w:pStyle w:val="Para"/>
        <w:tabs>
          <w:tab w:val="left" w:pos="1985"/>
        </w:tabs>
        <w:rPr>
          <w:rFonts w:cs="ZapfHumnst BT"/>
        </w:rPr>
      </w:pPr>
      <w:r>
        <w:t>6</w:t>
      </w:r>
      <w:r>
        <w:rPr>
          <w:rFonts w:cs="ZapfHumnst BT"/>
        </w:rPr>
        <w:t>.</w:t>
      </w:r>
      <w:r>
        <w:rPr>
          <w:rFonts w:cs="ZapfHumnst BT"/>
        </w:rPr>
        <w:tab/>
        <w:t>In case of 20 Giga ports, check the values on the following measuring points too</w:t>
      </w:r>
    </w:p>
    <w:p w:rsidR="00E56AC5" w:rsidRDefault="002F2A1A" w:rsidP="00E56AC5">
      <w:pPr>
        <w:pStyle w:val="Para"/>
        <w:tabs>
          <w:tab w:val="left" w:pos="1985"/>
        </w:tabs>
        <w:rPr>
          <w:rFonts w:cs="ZapfHumnst BT"/>
        </w:rPr>
      </w:pPr>
      <w:r>
        <w:rPr>
          <w:rFonts w:cs="ZapfHumnst BT"/>
        </w:rPr>
        <w:tab/>
        <w:t>(ETX220A-MP-BALC PCB)</w:t>
      </w:r>
      <w:r w:rsidR="00E56AC5">
        <w:rPr>
          <w:rFonts w:cs="ZapfHumnst BT"/>
        </w:rPr>
        <w:t>:</w:t>
      </w:r>
    </w:p>
    <w:tbl>
      <w:tblPr>
        <w:tblpPr w:leftFromText="180" w:rightFromText="180" w:vertAnchor="text" w:horzAnchor="page" w:tblpX="2878" w:tblpY="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1697"/>
      </w:tblGrid>
      <w:tr w:rsidR="00E56AC5" w:rsidTr="001805A5">
        <w:tc>
          <w:tcPr>
            <w:tcW w:w="2410" w:type="dxa"/>
          </w:tcPr>
          <w:p w:rsidR="00E56AC5" w:rsidRDefault="00E56AC5" w:rsidP="001805A5">
            <w:pPr>
              <w:pStyle w:val="TableHead"/>
              <w:rPr>
                <w:rFonts w:cs="Humnst777 BT"/>
              </w:rPr>
            </w:pPr>
            <w:r>
              <w:rPr>
                <w:rFonts w:cs="Humnst777 BT"/>
              </w:rPr>
              <w:t>Measuring Point</w:t>
            </w:r>
          </w:p>
        </w:tc>
        <w:tc>
          <w:tcPr>
            <w:tcW w:w="1697" w:type="dxa"/>
          </w:tcPr>
          <w:p w:rsidR="00E56AC5" w:rsidRDefault="00E56AC5" w:rsidP="001805A5">
            <w:pPr>
              <w:pStyle w:val="TableHead"/>
              <w:rPr>
                <w:rFonts w:cs="Humnst777 BT"/>
              </w:rPr>
            </w:pPr>
            <w:r>
              <w:rPr>
                <w:rFonts w:cs="Humnst777 BT"/>
              </w:rPr>
              <w:t>Value</w:t>
            </w:r>
          </w:p>
        </w:tc>
      </w:tr>
      <w:tr w:rsidR="00E56AC5" w:rsidTr="001805A5">
        <w:tc>
          <w:tcPr>
            <w:tcW w:w="2410" w:type="dxa"/>
          </w:tcPr>
          <w:p w:rsidR="00E56AC5" w:rsidRPr="00BF7EB0" w:rsidRDefault="00E56AC5" w:rsidP="001805A5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TP-V2V5</w:t>
            </w:r>
          </w:p>
        </w:tc>
        <w:tc>
          <w:tcPr>
            <w:tcW w:w="1697" w:type="dxa"/>
          </w:tcPr>
          <w:p w:rsidR="00E56AC5" w:rsidRPr="00BF7EB0" w:rsidRDefault="002F2A1A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2.5V ± 0.09V</w:t>
            </w:r>
          </w:p>
        </w:tc>
      </w:tr>
      <w:tr w:rsidR="00E56AC5" w:rsidTr="001805A5">
        <w:tc>
          <w:tcPr>
            <w:tcW w:w="2410" w:type="dxa"/>
          </w:tcPr>
          <w:p w:rsidR="00E56AC5" w:rsidRPr="00BF7EB0" w:rsidRDefault="00E56AC5" w:rsidP="001805A5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TP-V</w:t>
            </w:r>
            <w:r w:rsidR="002F2A1A">
              <w:rPr>
                <w:rFonts w:cs="ZapfHumnst BT"/>
              </w:rPr>
              <w:t>1</w:t>
            </w:r>
            <w:r>
              <w:rPr>
                <w:rFonts w:cs="ZapfHumnst BT"/>
              </w:rPr>
              <w:t>V</w:t>
            </w:r>
          </w:p>
        </w:tc>
        <w:tc>
          <w:tcPr>
            <w:tcW w:w="1697" w:type="dxa"/>
          </w:tcPr>
          <w:p w:rsidR="00E56AC5" w:rsidRPr="00BF7EB0" w:rsidRDefault="00E56AC5" w:rsidP="001805A5">
            <w:pPr>
              <w:pStyle w:val="tabletext"/>
              <w:tabs>
                <w:tab w:val="center" w:pos="641"/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1V ± 0.04V</w:t>
            </w:r>
          </w:p>
        </w:tc>
      </w:tr>
      <w:tr w:rsidR="00E56AC5" w:rsidTr="001805A5">
        <w:tc>
          <w:tcPr>
            <w:tcW w:w="2410" w:type="dxa"/>
          </w:tcPr>
          <w:p w:rsidR="00E56AC5" w:rsidRPr="00BF7EB0" w:rsidRDefault="00E56AC5" w:rsidP="001805A5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TP-3</w:t>
            </w:r>
            <w:r w:rsidR="002F2A1A">
              <w:rPr>
                <w:rFonts w:cs="ZapfHumnst BT"/>
              </w:rPr>
              <w:t>.3</w:t>
            </w:r>
            <w:r>
              <w:rPr>
                <w:rFonts w:cs="ZapfHumnst BT"/>
                <w:vanish/>
              </w:rPr>
              <w:t>V2V5e of 20 ports</w:t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  <w:vanish/>
              </w:rPr>
              <w:pgNum/>
            </w:r>
            <w:r>
              <w:rPr>
                <w:rFonts w:cs="ZapfHumnst BT"/>
              </w:rPr>
              <w:t>V</w:t>
            </w:r>
          </w:p>
        </w:tc>
        <w:tc>
          <w:tcPr>
            <w:tcW w:w="1697" w:type="dxa"/>
          </w:tcPr>
          <w:p w:rsidR="00E56AC5" w:rsidRPr="00BF7EB0" w:rsidRDefault="00E56AC5" w:rsidP="001805A5">
            <w:pPr>
              <w:pStyle w:val="tabletext"/>
              <w:tabs>
                <w:tab w:val="right" w:pos="1775"/>
              </w:tabs>
              <w:rPr>
                <w:rFonts w:cs="ZapfHumnst BT"/>
              </w:rPr>
            </w:pPr>
            <w:r w:rsidRPr="00BF7EB0">
              <w:rPr>
                <w:rFonts w:cs="ZapfHumnst BT"/>
              </w:rPr>
              <w:t>3.3V ± 0.12V</w:t>
            </w:r>
          </w:p>
        </w:tc>
      </w:tr>
    </w:tbl>
    <w:p w:rsidR="00E56AC5" w:rsidRDefault="00E56AC5" w:rsidP="00E56AC5">
      <w:pPr>
        <w:pStyle w:val="Para"/>
        <w:tabs>
          <w:tab w:val="left" w:pos="1985"/>
        </w:tabs>
        <w:rPr>
          <w:rFonts w:cs="ZapfHumnst BT"/>
        </w:rPr>
      </w:pPr>
    </w:p>
    <w:p w:rsidR="00E56AC5" w:rsidRDefault="00E56AC5" w:rsidP="00E56AC5">
      <w:pPr>
        <w:pStyle w:val="Para"/>
        <w:tabs>
          <w:tab w:val="left" w:pos="1985"/>
        </w:tabs>
        <w:rPr>
          <w:rFonts w:cs="ZapfHumnst BT"/>
        </w:rPr>
      </w:pPr>
    </w:p>
    <w:p w:rsidR="00E56AC5" w:rsidRDefault="00E56AC5" w:rsidP="00E56AC5">
      <w:pPr>
        <w:pStyle w:val="Para"/>
        <w:tabs>
          <w:tab w:val="left" w:pos="1985"/>
        </w:tabs>
        <w:rPr>
          <w:rFonts w:cs="ZapfHumnst BT"/>
        </w:rPr>
      </w:pPr>
    </w:p>
    <w:p w:rsidR="00E56AC5" w:rsidRDefault="00E56AC5" w:rsidP="00E56AC5">
      <w:pPr>
        <w:pStyle w:val="Para"/>
        <w:tabs>
          <w:tab w:val="left" w:pos="1985"/>
        </w:tabs>
        <w:rPr>
          <w:rFonts w:cs="ZapfHumnst BT"/>
        </w:rPr>
      </w:pPr>
    </w:p>
    <w:p w:rsidR="00324C84" w:rsidRDefault="00324C84">
      <w:pPr>
        <w:pStyle w:val="Para"/>
        <w:ind w:left="0" w:firstLine="0"/>
        <w:rPr>
          <w:rtl/>
        </w:rPr>
      </w:pPr>
    </w:p>
    <w:p w:rsidR="00324C84" w:rsidRDefault="00324C84">
      <w:pPr>
        <w:pStyle w:val="Para"/>
        <w:ind w:left="0" w:firstLine="0"/>
      </w:pPr>
    </w:p>
    <w:p w:rsidR="006017C7" w:rsidRDefault="006017C7">
      <w:pPr>
        <w:pStyle w:val="Heading2"/>
      </w:pPr>
      <w:bookmarkStart w:id="681" w:name="_Frequency_Test"/>
      <w:bookmarkStart w:id="682" w:name="_Toc383004533"/>
      <w:bookmarkEnd w:id="681"/>
      <w:r>
        <w:t>Frequency Test</w:t>
      </w:r>
      <w:bookmarkEnd w:id="682"/>
    </w:p>
    <w:p w:rsidR="006017C7" w:rsidRPr="001805A5" w:rsidRDefault="006017C7" w:rsidP="001805A5">
      <w:pPr>
        <w:pStyle w:val="Para"/>
        <w:rPr>
          <w:rFonts w:cs="ZapfHumnst BT"/>
        </w:rPr>
      </w:pPr>
      <w:r>
        <w:rPr>
          <w:rFonts w:cs="ZapfHumnst BT"/>
        </w:rPr>
        <w:t>Check the values on the following measuring points:</w:t>
      </w:r>
    </w:p>
    <w:tbl>
      <w:tblPr>
        <w:tblpPr w:leftFromText="180" w:rightFromText="180" w:vertAnchor="text" w:horzAnchor="page" w:tblpX="2233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24"/>
        <w:gridCol w:w="2693"/>
      </w:tblGrid>
      <w:tr w:rsidR="001805A5" w:rsidTr="001805A5">
        <w:tc>
          <w:tcPr>
            <w:tcW w:w="3624" w:type="dxa"/>
          </w:tcPr>
          <w:p w:rsidR="001805A5" w:rsidRDefault="001805A5" w:rsidP="001805A5">
            <w:pPr>
              <w:pStyle w:val="TableHead"/>
              <w:rPr>
                <w:rFonts w:cs="Humnst777 BT"/>
              </w:rPr>
            </w:pPr>
            <w:r>
              <w:rPr>
                <w:rFonts w:cs="Humnst777 BT"/>
              </w:rPr>
              <w:t>Measuring Point</w:t>
            </w:r>
          </w:p>
        </w:tc>
        <w:tc>
          <w:tcPr>
            <w:tcW w:w="2693" w:type="dxa"/>
          </w:tcPr>
          <w:p w:rsidR="001805A5" w:rsidRDefault="001805A5" w:rsidP="001805A5">
            <w:pPr>
              <w:pStyle w:val="TableHead"/>
              <w:rPr>
                <w:rFonts w:cs="Humnst777 BT"/>
              </w:rPr>
            </w:pPr>
            <w:r>
              <w:rPr>
                <w:rFonts w:cs="Humnst777 BT"/>
              </w:rPr>
              <w:t>Value</w:t>
            </w:r>
          </w:p>
        </w:tc>
      </w:tr>
      <w:tr w:rsidR="001805A5" w:rsidRPr="006921DF" w:rsidTr="001805A5">
        <w:tc>
          <w:tcPr>
            <w:tcW w:w="3624" w:type="dxa"/>
          </w:tcPr>
          <w:p w:rsidR="001805A5" w:rsidRDefault="001805A5" w:rsidP="001805A5">
            <w:pPr>
              <w:pStyle w:val="tabletext"/>
              <w:rPr>
                <w:rFonts w:cs="ZapfHumnst BT"/>
              </w:rPr>
            </w:pPr>
            <w:r w:rsidRPr="006921DF">
              <w:rPr>
                <w:rFonts w:cs="ZapfHumnst BT"/>
              </w:rPr>
              <w:lastRenderedPageBreak/>
              <w:t xml:space="preserve">X1/4 </w:t>
            </w:r>
          </w:p>
          <w:p w:rsidR="001805A5" w:rsidRPr="006921DF" w:rsidRDefault="001805A5" w:rsidP="001805A5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(Check only if X1 is not assembled)</w:t>
            </w:r>
          </w:p>
        </w:tc>
        <w:tc>
          <w:tcPr>
            <w:tcW w:w="2693" w:type="dxa"/>
          </w:tcPr>
          <w:p w:rsidR="001805A5" w:rsidRPr="006921DF" w:rsidRDefault="001805A5" w:rsidP="001805A5">
            <w:pPr>
              <w:pStyle w:val="tabletext"/>
              <w:rPr>
                <w:rFonts w:cs="ZapfHumnst BT"/>
              </w:rPr>
            </w:pPr>
            <w:r w:rsidRPr="006921DF">
              <w:rPr>
                <w:rFonts w:cs="ZapfHumnst BT"/>
              </w:rPr>
              <w:t>19.44 MHz ±972 Hz</w:t>
            </w:r>
          </w:p>
        </w:tc>
      </w:tr>
      <w:tr w:rsidR="001805A5" w:rsidRPr="006921DF" w:rsidTr="001805A5">
        <w:tc>
          <w:tcPr>
            <w:tcW w:w="3624" w:type="dxa"/>
          </w:tcPr>
          <w:p w:rsidR="001805A5" w:rsidRPr="006921DF" w:rsidRDefault="001805A5" w:rsidP="001805A5">
            <w:pPr>
              <w:pStyle w:val="tabletext"/>
              <w:rPr>
                <w:rFonts w:cs="ZapfHumnst BT"/>
              </w:rPr>
            </w:pPr>
            <w:r w:rsidRPr="006921DF">
              <w:rPr>
                <w:rFonts w:cs="ZapfHumnst BT"/>
              </w:rPr>
              <w:t>R4,R207 (G1,G7)</w:t>
            </w:r>
          </w:p>
        </w:tc>
        <w:tc>
          <w:tcPr>
            <w:tcW w:w="2693" w:type="dxa"/>
          </w:tcPr>
          <w:p w:rsidR="001805A5" w:rsidRPr="006921DF" w:rsidRDefault="001805A5" w:rsidP="001805A5">
            <w:pPr>
              <w:pStyle w:val="tabletext"/>
              <w:rPr>
                <w:rFonts w:cs="ZapfHumnst BT"/>
              </w:rPr>
            </w:pPr>
            <w:r w:rsidRPr="006921DF">
              <w:rPr>
                <w:rFonts w:cs="ZapfHumnst BT"/>
              </w:rPr>
              <w:t>25MHz ±1.25KHz</w:t>
            </w:r>
          </w:p>
        </w:tc>
      </w:tr>
      <w:tr w:rsidR="001805A5" w:rsidRPr="006921DF" w:rsidDel="0075093C" w:rsidTr="001805A5">
        <w:trPr>
          <w:del w:id="683" w:author="ronen_be" w:date="2014-02-17T14:35:00Z"/>
        </w:trPr>
        <w:tc>
          <w:tcPr>
            <w:tcW w:w="3624" w:type="dxa"/>
          </w:tcPr>
          <w:p w:rsidR="001805A5" w:rsidRPr="006921DF" w:rsidDel="0075093C" w:rsidRDefault="001805A5" w:rsidP="001805A5">
            <w:pPr>
              <w:pStyle w:val="tabletext"/>
              <w:rPr>
                <w:del w:id="684" w:author="ronen_be" w:date="2014-02-17T14:35:00Z"/>
                <w:rFonts w:cs="ZapfHumnst BT"/>
              </w:rPr>
            </w:pPr>
            <w:del w:id="685" w:author="ronen_be" w:date="2014-02-17T14:35:00Z">
              <w:r w:rsidRPr="006921DF" w:rsidDel="0075093C">
                <w:rPr>
                  <w:rFonts w:cs="ZapfHumnst BT"/>
                </w:rPr>
                <w:delText>R135</w:delText>
              </w:r>
            </w:del>
          </w:p>
        </w:tc>
        <w:tc>
          <w:tcPr>
            <w:tcW w:w="2693" w:type="dxa"/>
          </w:tcPr>
          <w:p w:rsidR="001805A5" w:rsidRPr="006921DF" w:rsidDel="0075093C" w:rsidRDefault="001805A5" w:rsidP="001805A5">
            <w:pPr>
              <w:pStyle w:val="tabletext"/>
              <w:rPr>
                <w:del w:id="686" w:author="ronen_be" w:date="2014-02-17T14:35:00Z"/>
                <w:rFonts w:cs="ZapfHumnst BT"/>
              </w:rPr>
            </w:pPr>
            <w:del w:id="687" w:author="ronen_be" w:date="2014-02-17T14:35:00Z">
              <w:r w:rsidRPr="006921DF" w:rsidDel="0075093C">
                <w:rPr>
                  <w:rFonts w:cs="ZapfHumnst BT"/>
                </w:rPr>
                <w:delText>156.250MHz ±7.81KHz</w:delText>
              </w:r>
            </w:del>
          </w:p>
        </w:tc>
      </w:tr>
      <w:tr w:rsidR="001805A5" w:rsidRPr="006921DF" w:rsidDel="0075093C" w:rsidTr="001805A5">
        <w:trPr>
          <w:del w:id="688" w:author="ronen_be" w:date="2014-02-17T14:35:00Z"/>
        </w:trPr>
        <w:tc>
          <w:tcPr>
            <w:tcW w:w="3624" w:type="dxa"/>
          </w:tcPr>
          <w:p w:rsidR="001805A5" w:rsidRPr="006921DF" w:rsidDel="0075093C" w:rsidRDefault="001805A5" w:rsidP="001805A5">
            <w:pPr>
              <w:pStyle w:val="tabletext"/>
              <w:rPr>
                <w:del w:id="689" w:author="ronen_be" w:date="2014-02-17T14:35:00Z"/>
                <w:rFonts w:cs="ZapfHumnst BT"/>
              </w:rPr>
            </w:pPr>
            <w:del w:id="690" w:author="ronen_be" w:date="2014-02-17T14:35:00Z">
              <w:r w:rsidRPr="006921DF" w:rsidDel="0075093C">
                <w:rPr>
                  <w:rFonts w:cs="ZapfHumnst BT"/>
                </w:rPr>
                <w:delText>R136</w:delText>
              </w:r>
            </w:del>
          </w:p>
        </w:tc>
        <w:tc>
          <w:tcPr>
            <w:tcW w:w="2693" w:type="dxa"/>
          </w:tcPr>
          <w:p w:rsidR="001805A5" w:rsidRPr="006921DF" w:rsidDel="0075093C" w:rsidRDefault="001805A5" w:rsidP="001805A5">
            <w:pPr>
              <w:pStyle w:val="tabletext"/>
              <w:rPr>
                <w:del w:id="691" w:author="ronen_be" w:date="2014-02-17T14:35:00Z"/>
                <w:rFonts w:cs="ZapfHumnst BT"/>
              </w:rPr>
            </w:pPr>
            <w:del w:id="692" w:author="ronen_be" w:date="2014-02-17T14:35:00Z">
              <w:r w:rsidRPr="006921DF" w:rsidDel="0075093C">
                <w:rPr>
                  <w:rFonts w:cs="ZapfHumnst BT"/>
                </w:rPr>
                <w:delText>156.250MHz ±7.81KHz</w:delText>
              </w:r>
            </w:del>
          </w:p>
        </w:tc>
      </w:tr>
      <w:tr w:rsidR="001805A5" w:rsidTr="001805A5">
        <w:tc>
          <w:tcPr>
            <w:tcW w:w="3624" w:type="dxa"/>
          </w:tcPr>
          <w:p w:rsidR="001805A5" w:rsidRPr="006921DF" w:rsidRDefault="001805A5" w:rsidP="001805A5">
            <w:pPr>
              <w:pStyle w:val="tabletext"/>
              <w:rPr>
                <w:rFonts w:cs="ZapfHumnst BT"/>
              </w:rPr>
            </w:pPr>
            <w:r w:rsidRPr="006921DF">
              <w:rPr>
                <w:rFonts w:cs="ZapfHumnst BT"/>
              </w:rPr>
              <w:t>Y2/3 (GMUX-XFP)</w:t>
            </w:r>
          </w:p>
        </w:tc>
        <w:tc>
          <w:tcPr>
            <w:tcW w:w="2693" w:type="dxa"/>
          </w:tcPr>
          <w:p w:rsidR="001805A5" w:rsidRPr="006921DF" w:rsidRDefault="001805A5" w:rsidP="001805A5">
            <w:pPr>
              <w:pStyle w:val="tabletext"/>
              <w:rPr>
                <w:rFonts w:cs="ZapfHumnst BT"/>
              </w:rPr>
            </w:pPr>
            <w:r w:rsidRPr="006921DF">
              <w:rPr>
                <w:rFonts w:cs="ZapfHumnst BT"/>
              </w:rPr>
              <w:t>156.250MHz ±7.81KHz</w:t>
            </w:r>
          </w:p>
        </w:tc>
      </w:tr>
    </w:tbl>
    <w:p w:rsidR="006017C7" w:rsidRDefault="006017C7">
      <w:pPr>
        <w:pStyle w:val="Para"/>
      </w:pPr>
    </w:p>
    <w:p w:rsidR="006017C7" w:rsidRDefault="006017C7">
      <w:pPr>
        <w:pStyle w:val="Para"/>
      </w:pPr>
    </w:p>
    <w:p w:rsidR="006017C7" w:rsidRDefault="006017C7">
      <w:pPr>
        <w:pStyle w:val="Para"/>
      </w:pPr>
    </w:p>
    <w:p w:rsidR="006017C7" w:rsidDel="0090379F" w:rsidRDefault="006017C7">
      <w:pPr>
        <w:pStyle w:val="Para"/>
        <w:rPr>
          <w:del w:id="693" w:author="ronen_be" w:date="2014-02-18T20:49:00Z"/>
        </w:rPr>
      </w:pPr>
    </w:p>
    <w:p w:rsidR="006017C7" w:rsidDel="0090379F" w:rsidRDefault="006017C7">
      <w:pPr>
        <w:pStyle w:val="Para"/>
        <w:rPr>
          <w:del w:id="694" w:author="ronen_be" w:date="2014-02-18T20:49:00Z"/>
        </w:rPr>
      </w:pPr>
    </w:p>
    <w:p w:rsidR="006017C7" w:rsidDel="0090379F" w:rsidRDefault="006017C7">
      <w:pPr>
        <w:pStyle w:val="Para"/>
        <w:rPr>
          <w:del w:id="695" w:author="ronen_be" w:date="2014-02-18T20:49:00Z"/>
        </w:rPr>
      </w:pPr>
    </w:p>
    <w:p w:rsidR="006017C7" w:rsidDel="0090379F" w:rsidRDefault="006017C7">
      <w:pPr>
        <w:pStyle w:val="Para"/>
        <w:rPr>
          <w:del w:id="696" w:author="ronen_be" w:date="2014-02-18T20:49:00Z"/>
        </w:rPr>
      </w:pPr>
    </w:p>
    <w:p w:rsidR="006017C7" w:rsidDel="0090379F" w:rsidRDefault="006017C7">
      <w:pPr>
        <w:pStyle w:val="Para"/>
        <w:rPr>
          <w:del w:id="697" w:author="ronen_be" w:date="2014-02-18T20:49:00Z"/>
        </w:rPr>
      </w:pPr>
    </w:p>
    <w:p w:rsidR="006921DF" w:rsidRDefault="006921DF" w:rsidP="006921DF">
      <w:pPr>
        <w:pStyle w:val="Para"/>
        <w:ind w:left="0" w:firstLine="0"/>
      </w:pPr>
    </w:p>
    <w:p w:rsidR="006921DF" w:rsidRDefault="006921DF">
      <w:pPr>
        <w:pStyle w:val="Para"/>
      </w:pPr>
    </w:p>
    <w:p w:rsidR="006017C7" w:rsidRDefault="006017C7">
      <w:pPr>
        <w:pStyle w:val="Heading2"/>
      </w:pPr>
      <w:bookmarkStart w:id="698" w:name="_Toc383004534"/>
      <w:r>
        <w:t>Fans</w:t>
      </w:r>
      <w:r w:rsidR="009A7F28">
        <w:t xml:space="preserve"> &amp; Temperature</w:t>
      </w:r>
      <w:r>
        <w:t xml:space="preserve"> test</w:t>
      </w:r>
      <w:bookmarkEnd w:id="698"/>
    </w:p>
    <w:p w:rsidR="00584015" w:rsidRPr="00A54CC2" w:rsidRDefault="00515B44" w:rsidP="00584015">
      <w:pPr>
        <w:pStyle w:val="Para"/>
        <w:rPr>
          <w:rFonts w:cs="ZapfHumnst BT"/>
        </w:rPr>
      </w:pPr>
      <w:fldSimple w:instr=" SEQ Step\r1 \* MERGEFORMAT ">
        <w:ins w:id="699" w:author="ilya_g" w:date="2014-03-19T14:59:00Z">
          <w:r w:rsidR="00D61BDC" w:rsidRPr="00D61BDC">
            <w:rPr>
              <w:rFonts w:cs="ZapfHumnst BT"/>
              <w:noProof/>
              <w:rPrChange w:id="700" w:author="ilya_g" w:date="2014-03-19T14:59:00Z">
                <w:rPr/>
              </w:rPrChange>
            </w:rPr>
            <w:t>1</w:t>
          </w:r>
        </w:ins>
        <w:del w:id="701" w:author="ilya_g" w:date="2014-03-19T14:59:00Z">
          <w:r w:rsidR="00584015" w:rsidRPr="00A54CC2" w:rsidDel="00D61BDC">
            <w:rPr>
              <w:rFonts w:cs="ZapfHumnst BT"/>
              <w:noProof/>
            </w:rPr>
            <w:delText>1</w:delText>
          </w:r>
        </w:del>
      </w:fldSimple>
      <w:r w:rsidR="00584015" w:rsidRPr="00A54CC2">
        <w:rPr>
          <w:rFonts w:cs="ZapfHumnst BT"/>
        </w:rPr>
        <w:t>.</w:t>
      </w:r>
      <w:r w:rsidR="00584015" w:rsidRPr="00A54CC2">
        <w:rPr>
          <w:rFonts w:cs="ZapfHumnst BT"/>
        </w:rPr>
        <w:tab/>
      </w:r>
      <w:r w:rsidR="00584015" w:rsidRPr="007D3769">
        <w:rPr>
          <w:rFonts w:cs="ZapfHumnst BT"/>
        </w:rPr>
        <w:t>Verify that the fans rotate.</w:t>
      </w:r>
    </w:p>
    <w:p w:rsidR="00584015" w:rsidRDefault="00515B44" w:rsidP="00584015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702" w:author="ilya_g" w:date="2014-03-19T14:59:00Z">
          <w:r w:rsidR="00D61BDC" w:rsidRPr="00D61BDC">
            <w:rPr>
              <w:rFonts w:cs="ZapfHumnst BT"/>
              <w:noProof/>
              <w:rPrChange w:id="703" w:author="ilya_g" w:date="2014-03-19T14:59:00Z">
                <w:rPr/>
              </w:rPrChange>
            </w:rPr>
            <w:t>2</w:t>
          </w:r>
        </w:ins>
        <w:del w:id="704" w:author="ilya_g" w:date="2014-03-19T14:59:00Z">
          <w:r w:rsidR="00584015" w:rsidRPr="00A54CC2" w:rsidDel="00D61BDC">
            <w:rPr>
              <w:rFonts w:cs="ZapfHumnst BT"/>
              <w:noProof/>
            </w:rPr>
            <w:delText>2</w:delText>
          </w:r>
        </w:del>
      </w:fldSimple>
      <w:r w:rsidR="00584015" w:rsidRPr="00A54CC2">
        <w:rPr>
          <w:rFonts w:cs="ZapfHumnst BT"/>
        </w:rPr>
        <w:t>.</w:t>
      </w:r>
      <w:r w:rsidR="00584015" w:rsidRPr="00A54CC2">
        <w:rPr>
          <w:rFonts w:cs="ZapfHumnst BT"/>
        </w:rPr>
        <w:tab/>
      </w:r>
      <w:r w:rsidR="00584015" w:rsidRPr="00584015">
        <w:rPr>
          <w:rFonts w:cs="ZapfHumnst BT"/>
        </w:rPr>
        <w:t xml:space="preserve">Type: </w:t>
      </w:r>
      <w:r w:rsidR="00584015" w:rsidRPr="00584015">
        <w:rPr>
          <w:rFonts w:cs="ZapfHumnst BT"/>
          <w:color w:val="0000FF"/>
        </w:rPr>
        <w:t xml:space="preserve">logon debug </w:t>
      </w:r>
      <w:r w:rsidR="00584015" w:rsidRPr="00584015">
        <w:rPr>
          <w:rFonts w:cs="ZapfHumnst BT"/>
        </w:rPr>
        <w:t>&lt;enter&gt;</w:t>
      </w:r>
    </w:p>
    <w:p w:rsidR="00584015" w:rsidRPr="00584015" w:rsidRDefault="00515B44" w:rsidP="00584015">
      <w:pPr>
        <w:pStyle w:val="Para"/>
        <w:tabs>
          <w:tab w:val="left" w:pos="1985"/>
        </w:tabs>
      </w:pPr>
      <w:fldSimple w:instr=" SEQ Step  \* MERGEFORMAT ">
        <w:ins w:id="705" w:author="ilya_g" w:date="2014-03-19T14:59:00Z">
          <w:r w:rsidR="00D61BDC" w:rsidRPr="00D61BDC">
            <w:rPr>
              <w:rFonts w:cs="ZapfHumnst BT"/>
              <w:noProof/>
              <w:rPrChange w:id="706" w:author="ilya_g" w:date="2014-03-19T14:59:00Z">
                <w:rPr/>
              </w:rPrChange>
            </w:rPr>
            <w:t>3</w:t>
          </w:r>
        </w:ins>
        <w:del w:id="707" w:author="ilya_g" w:date="2014-03-19T14:59:00Z">
          <w:r w:rsidR="00584015" w:rsidDel="00D61BDC">
            <w:rPr>
              <w:rFonts w:cs="ZapfHumnst BT"/>
              <w:noProof/>
            </w:rPr>
            <w:delText>3</w:delText>
          </w:r>
        </w:del>
      </w:fldSimple>
      <w:r w:rsidR="00584015">
        <w:rPr>
          <w:rFonts w:cs="ZapfHumnst BT"/>
        </w:rPr>
        <w:t>.</w:t>
      </w:r>
      <w:r w:rsidR="00584015">
        <w:rPr>
          <w:rFonts w:cs="ZapfHumnst BT"/>
        </w:rPr>
        <w:tab/>
      </w:r>
      <w:r w:rsidR="00584015" w:rsidRPr="00584015">
        <w:rPr>
          <w:rFonts w:cs="ZapfHumnst BT"/>
        </w:rPr>
        <w:t>Generate the password from the Key code that appears in the screen.</w:t>
      </w:r>
      <w:r w:rsidR="00584015">
        <w:tab/>
      </w:r>
    </w:p>
    <w:p w:rsidR="00584015" w:rsidRDefault="00515B44" w:rsidP="00584015">
      <w:pPr>
        <w:pStyle w:val="Para"/>
        <w:tabs>
          <w:tab w:val="left" w:pos="1985"/>
        </w:tabs>
        <w:rPr>
          <w:rFonts w:cs="ZapfHumnst BT"/>
        </w:rPr>
      </w:pPr>
      <w:fldSimple w:instr=" SEQ Step  \* MERGEFORMAT ">
        <w:ins w:id="708" w:author="ilya_g" w:date="2014-03-19T14:59:00Z">
          <w:r w:rsidR="00D61BDC" w:rsidRPr="00D61BDC">
            <w:rPr>
              <w:rFonts w:cs="ZapfHumnst BT"/>
              <w:noProof/>
              <w:rPrChange w:id="709" w:author="ilya_g" w:date="2014-03-19T14:59:00Z">
                <w:rPr/>
              </w:rPrChange>
            </w:rPr>
            <w:t>4</w:t>
          </w:r>
        </w:ins>
        <w:del w:id="710" w:author="ilya_g" w:date="2014-03-19T14:59:00Z">
          <w:r w:rsidR="00584015" w:rsidRPr="00A54CC2" w:rsidDel="00D61BDC">
            <w:rPr>
              <w:rFonts w:cs="ZapfHumnst BT"/>
              <w:noProof/>
            </w:rPr>
            <w:delText>4</w:delText>
          </w:r>
        </w:del>
      </w:fldSimple>
      <w:r w:rsidR="00584015" w:rsidRPr="00A54CC2">
        <w:rPr>
          <w:rFonts w:cs="ZapfHumnst BT"/>
        </w:rPr>
        <w:t>.</w:t>
      </w:r>
      <w:r w:rsidR="00584015" w:rsidRPr="00A54CC2">
        <w:rPr>
          <w:rFonts w:cs="ZapfHumnst BT"/>
        </w:rPr>
        <w:tab/>
      </w:r>
      <w:r w:rsidR="00584015" w:rsidRPr="00584015">
        <w:rPr>
          <w:rFonts w:cs="ZapfHumnst BT"/>
        </w:rPr>
        <w:t>Type the password.</w:t>
      </w:r>
    </w:p>
    <w:p w:rsidR="007903F8" w:rsidRPr="007903F8" w:rsidRDefault="00515B44" w:rsidP="007903F8">
      <w:pPr>
        <w:pStyle w:val="Para"/>
        <w:rPr>
          <w:rFonts w:cs="ZapfHumnst BT"/>
          <w:color w:val="0000FF"/>
        </w:rPr>
      </w:pPr>
      <w:fldSimple w:instr=" SEQ Step  \* MERGEFORMAT ">
        <w:ins w:id="711" w:author="ilya_g" w:date="2014-03-19T14:59:00Z">
          <w:r w:rsidR="00D61BDC" w:rsidRPr="00D61BDC">
            <w:rPr>
              <w:rFonts w:cs="ZapfHumnst BT"/>
              <w:noProof/>
              <w:rPrChange w:id="712" w:author="ilya_g" w:date="2014-03-19T14:59:00Z">
                <w:rPr/>
              </w:rPrChange>
            </w:rPr>
            <w:t>5</w:t>
          </w:r>
        </w:ins>
        <w:del w:id="713" w:author="ilya_g" w:date="2014-03-19T14:59:00Z">
          <w:r w:rsidR="00584015" w:rsidDel="00D61BDC">
            <w:rPr>
              <w:rFonts w:cs="ZapfHumnst BT"/>
              <w:noProof/>
            </w:rPr>
            <w:delText>5</w:delText>
          </w:r>
        </w:del>
      </w:fldSimple>
      <w:r w:rsidR="00584015">
        <w:rPr>
          <w:rFonts w:cs="ZapfHumnst BT"/>
        </w:rPr>
        <w:t>.</w:t>
      </w:r>
      <w:r w:rsidR="00584015">
        <w:rPr>
          <w:rFonts w:cs="ZapfHumnst BT"/>
        </w:rPr>
        <w:tab/>
      </w:r>
      <w:r w:rsidR="007903F8">
        <w:rPr>
          <w:rFonts w:cs="ZapfHumnst BT"/>
        </w:rPr>
        <w:t xml:space="preserve">Type: </w:t>
      </w:r>
      <w:r w:rsidR="007903F8" w:rsidRPr="00584015">
        <w:rPr>
          <w:rFonts w:cs="ZapfHumnst BT"/>
          <w:color w:val="0000FF"/>
        </w:rPr>
        <w:t>debug thermostat</w:t>
      </w:r>
    </w:p>
    <w:p w:rsidR="007903F8" w:rsidRPr="007D3769" w:rsidRDefault="00584015" w:rsidP="007903F8">
      <w:pPr>
        <w:pStyle w:val="Para"/>
        <w:rPr>
          <w:rFonts w:cs="ZapfHumnst BT"/>
          <w:color w:val="0000FF"/>
        </w:rPr>
      </w:pPr>
      <w:r>
        <w:rPr>
          <w:rFonts w:cs="ZapfHumnst BT"/>
        </w:rPr>
        <w:t>6.</w:t>
      </w:r>
      <w:r>
        <w:rPr>
          <w:rFonts w:cs="ZapfHumnst BT"/>
        </w:rPr>
        <w:tab/>
      </w:r>
      <w:r w:rsidR="007903F8">
        <w:rPr>
          <w:rFonts w:cs="ZapfHumnst BT"/>
        </w:rPr>
        <w:t xml:space="preserve">Type: </w:t>
      </w:r>
      <w:r w:rsidR="007903F8" w:rsidRPr="007D3769">
        <w:rPr>
          <w:rFonts w:cs="ZapfHumnst BT"/>
          <w:color w:val="0000FF"/>
        </w:rPr>
        <w:t>set-point upper 60</w:t>
      </w:r>
    </w:p>
    <w:p w:rsidR="00584015" w:rsidRPr="001F64F9" w:rsidRDefault="007903F8" w:rsidP="001F64F9">
      <w:pPr>
        <w:pStyle w:val="Para"/>
        <w:rPr>
          <w:rFonts w:cs="ZapfHumnst BT"/>
          <w:color w:val="0000FF"/>
        </w:rPr>
      </w:pPr>
      <w:r w:rsidRPr="007D3769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ab/>
        <w:t xml:space="preserve">       </w:t>
      </w:r>
      <w:proofErr w:type="gramStart"/>
      <w:r w:rsidRPr="007D3769">
        <w:rPr>
          <w:rFonts w:cs="ZapfHumnst BT"/>
          <w:color w:val="0000FF"/>
        </w:rPr>
        <w:t>set-point</w:t>
      </w:r>
      <w:proofErr w:type="gramEnd"/>
      <w:r w:rsidRPr="007D3769">
        <w:rPr>
          <w:rFonts w:cs="ZapfHumnst BT"/>
          <w:color w:val="0000FF"/>
        </w:rPr>
        <w:t xml:space="preserve"> lower 55</w:t>
      </w:r>
    </w:p>
    <w:p w:rsidR="007903F8" w:rsidRDefault="00584015" w:rsidP="001F64F9">
      <w:pPr>
        <w:pStyle w:val="Para"/>
        <w:tabs>
          <w:tab w:val="left" w:pos="1985"/>
        </w:tabs>
        <w:rPr>
          <w:rFonts w:cs="ZapfHumnst BT"/>
        </w:rPr>
      </w:pPr>
      <w:r>
        <w:rPr>
          <w:rFonts w:cs="ZapfHumnst BT"/>
        </w:rPr>
        <w:t>7.</w:t>
      </w:r>
      <w:r>
        <w:rPr>
          <w:rFonts w:cs="ZapfHumnst BT"/>
        </w:rPr>
        <w:tab/>
      </w:r>
      <w:r w:rsidR="007903F8" w:rsidRPr="00584015">
        <w:rPr>
          <w:rFonts w:cs="ZapfHumnst BT"/>
        </w:rPr>
        <w:t xml:space="preserve"> </w:t>
      </w:r>
      <w:r w:rsidR="001F64F9">
        <w:rPr>
          <w:rFonts w:cs="ZapfHumnst BT"/>
        </w:rPr>
        <w:t>Type:</w:t>
      </w:r>
      <w:r w:rsidR="001F64F9" w:rsidRPr="007903F8">
        <w:rPr>
          <w:rFonts w:cs="ZapfHumnst BT"/>
          <w:color w:val="0000FF"/>
        </w:rPr>
        <w:t xml:space="preserve"> show status</w:t>
      </w:r>
      <w:r w:rsidR="001F64F9">
        <w:rPr>
          <w:rFonts w:cs="ZapfHumnst BT"/>
          <w:color w:val="0000FF"/>
        </w:rPr>
        <w:t xml:space="preserve"> </w:t>
      </w:r>
      <w:r w:rsidR="001F64F9">
        <w:rPr>
          <w:rFonts w:cs="ZapfHumnst BT"/>
        </w:rPr>
        <w:t xml:space="preserve">and verify that state is: off </w:t>
      </w:r>
      <w:proofErr w:type="spellStart"/>
      <w:r w:rsidR="001F64F9">
        <w:rPr>
          <w:rFonts w:cs="ZapfHumnst BT"/>
        </w:rPr>
        <w:t>off</w:t>
      </w:r>
      <w:proofErr w:type="spellEnd"/>
      <w:r w:rsidR="001F64F9">
        <w:rPr>
          <w:rFonts w:cs="ZapfHumnst BT"/>
        </w:rPr>
        <w:t xml:space="preserve"> </w:t>
      </w:r>
      <w:proofErr w:type="spellStart"/>
      <w:r w:rsidR="001F64F9">
        <w:rPr>
          <w:rFonts w:cs="ZapfHumnst BT"/>
        </w:rPr>
        <w:t>off</w:t>
      </w:r>
      <w:proofErr w:type="spellEnd"/>
      <w:r w:rsidR="001F64F9">
        <w:rPr>
          <w:rFonts w:cs="ZapfHumnst BT"/>
        </w:rPr>
        <w:t xml:space="preserve"> </w:t>
      </w:r>
      <w:proofErr w:type="spellStart"/>
      <w:r w:rsidR="001F64F9">
        <w:rPr>
          <w:rFonts w:cs="ZapfHumnst BT"/>
        </w:rPr>
        <w:t>off</w:t>
      </w:r>
      <w:proofErr w:type="spellEnd"/>
    </w:p>
    <w:p w:rsidR="003E4130" w:rsidRDefault="007903F8" w:rsidP="0075093C">
      <w:pPr>
        <w:pStyle w:val="Para"/>
        <w:tabs>
          <w:tab w:val="left" w:pos="1985"/>
        </w:tabs>
        <w:rPr>
          <w:ins w:id="714" w:author="ronen_be" w:date="2014-02-18T09:25:00Z"/>
          <w:rFonts w:cs="ZapfHumnst BT"/>
          <w:color w:val="0000FF"/>
        </w:rPr>
      </w:pPr>
      <w:r>
        <w:rPr>
          <w:rFonts w:cs="ZapfHumnst BT"/>
        </w:rPr>
        <w:t>8.</w:t>
      </w:r>
      <w:r>
        <w:rPr>
          <w:rFonts w:cs="ZapfHumnst BT"/>
        </w:rPr>
        <w:tab/>
      </w:r>
      <w:r w:rsidR="001F64F9">
        <w:rPr>
          <w:rFonts w:cs="ZapfHumnst BT"/>
        </w:rPr>
        <w:t xml:space="preserve">Type: </w:t>
      </w:r>
      <w:ins w:id="715" w:author="ronen_be" w:date="2014-02-18T09:25:00Z">
        <w:r w:rsidR="003E4130" w:rsidRPr="007D3769">
          <w:rPr>
            <w:rFonts w:cs="ZapfHumnst BT"/>
            <w:color w:val="0000FF"/>
          </w:rPr>
          <w:t xml:space="preserve">set-point lower </w:t>
        </w:r>
        <w:r w:rsidR="003E4130">
          <w:rPr>
            <w:rFonts w:cs="ZapfHumnst BT"/>
            <w:color w:val="0000FF"/>
          </w:rPr>
          <w:t>20</w:t>
        </w:r>
      </w:ins>
    </w:p>
    <w:p w:rsidR="007903F8" w:rsidDel="003E4130" w:rsidRDefault="003E4130" w:rsidP="0075093C">
      <w:pPr>
        <w:pStyle w:val="Para"/>
        <w:tabs>
          <w:tab w:val="left" w:pos="1985"/>
        </w:tabs>
        <w:rPr>
          <w:del w:id="716" w:author="ronen_be" w:date="2014-02-18T09:25:00Z"/>
          <w:rFonts w:cs="ZapfHumnst BT"/>
        </w:rPr>
      </w:pPr>
      <w:ins w:id="717" w:author="ronen_be" w:date="2014-02-18T09:25:00Z">
        <w:r>
          <w:rPr>
            <w:rFonts w:cs="ZapfHumnst BT"/>
            <w:color w:val="0000FF"/>
          </w:rPr>
          <w:tab/>
          <w:t xml:space="preserve">          </w:t>
        </w:r>
      </w:ins>
      <w:proofErr w:type="gramStart"/>
      <w:r w:rsidR="001F64F9" w:rsidRPr="007D3769">
        <w:rPr>
          <w:rFonts w:cs="ZapfHumnst BT"/>
          <w:color w:val="0000FF"/>
        </w:rPr>
        <w:t>set-point</w:t>
      </w:r>
      <w:proofErr w:type="gramEnd"/>
      <w:r w:rsidR="001F64F9" w:rsidRPr="007D3769">
        <w:rPr>
          <w:rFonts w:cs="ZapfHumnst BT"/>
          <w:color w:val="0000FF"/>
        </w:rPr>
        <w:t xml:space="preserve"> upper </w:t>
      </w:r>
      <w:del w:id="718" w:author="ronen_be" w:date="2014-02-17T14:35:00Z">
        <w:r w:rsidR="001F64F9" w:rsidDel="0075093C">
          <w:rPr>
            <w:rFonts w:cs="ZapfHumnst BT"/>
            <w:color w:val="0000FF"/>
          </w:rPr>
          <w:delText>2</w:delText>
        </w:r>
        <w:r w:rsidR="001F64F9" w:rsidRPr="007D3769" w:rsidDel="0075093C">
          <w:rPr>
            <w:rFonts w:cs="ZapfHumnst BT"/>
            <w:color w:val="0000FF"/>
          </w:rPr>
          <w:delText>0</w:delText>
        </w:r>
      </w:del>
      <w:ins w:id="719" w:author="ronen_be" w:date="2014-02-17T14:35:00Z">
        <w:r w:rsidR="0075093C">
          <w:rPr>
            <w:rFonts w:cs="ZapfHumnst BT"/>
            <w:color w:val="0000FF"/>
          </w:rPr>
          <w:t>3</w:t>
        </w:r>
        <w:r w:rsidR="0075093C" w:rsidRPr="007D3769">
          <w:rPr>
            <w:rFonts w:cs="ZapfHumnst BT"/>
            <w:color w:val="0000FF"/>
          </w:rPr>
          <w:t>0</w:t>
        </w:r>
      </w:ins>
    </w:p>
    <w:p w:rsidR="00000000" w:rsidRDefault="001F64F9">
      <w:pPr>
        <w:pStyle w:val="Para"/>
        <w:tabs>
          <w:tab w:val="left" w:pos="1985"/>
        </w:tabs>
        <w:rPr>
          <w:rFonts w:cs="ZapfHumnst BT"/>
          <w:color w:val="0000FF"/>
        </w:rPr>
        <w:pPrChange w:id="720" w:author="ronen_be" w:date="2014-02-18T09:25:00Z">
          <w:pPr>
            <w:pStyle w:val="Para"/>
          </w:pPr>
        </w:pPrChange>
      </w:pPr>
      <w:del w:id="721" w:author="ronen_be" w:date="2014-02-18T09:25:00Z">
        <w:r w:rsidDel="003E4130">
          <w:rPr>
            <w:rFonts w:cs="ZapfHumnst BT"/>
            <w:color w:val="0000FF"/>
          </w:rPr>
          <w:tab/>
        </w:r>
      </w:del>
      <w:r>
        <w:rPr>
          <w:rFonts w:cs="ZapfHumnst BT"/>
          <w:color w:val="0000FF"/>
        </w:rPr>
        <w:t xml:space="preserve">          </w:t>
      </w:r>
      <w:del w:id="722" w:author="ronen_be" w:date="2014-02-18T09:25:00Z">
        <w:r w:rsidRPr="007D3769" w:rsidDel="003E4130">
          <w:rPr>
            <w:rFonts w:cs="ZapfHumnst BT"/>
            <w:color w:val="0000FF"/>
          </w:rPr>
          <w:delText xml:space="preserve">set-point lower </w:delText>
        </w:r>
      </w:del>
      <w:del w:id="723" w:author="ronen_be" w:date="2014-02-17T14:35:00Z">
        <w:r w:rsidDel="0075093C">
          <w:rPr>
            <w:rFonts w:cs="ZapfHumnst BT"/>
            <w:color w:val="0000FF"/>
          </w:rPr>
          <w:delText>30</w:delText>
        </w:r>
      </w:del>
      <w:r w:rsidR="007903F8" w:rsidRPr="007D3769">
        <w:rPr>
          <w:rFonts w:cs="ZapfHumnst BT"/>
          <w:color w:val="0000FF"/>
        </w:rPr>
        <w:tab/>
      </w:r>
      <w:r w:rsidR="007903F8">
        <w:rPr>
          <w:rFonts w:cs="ZapfHumnst BT"/>
          <w:color w:val="0000FF"/>
        </w:rPr>
        <w:tab/>
        <w:t xml:space="preserve">       </w:t>
      </w:r>
    </w:p>
    <w:p w:rsidR="007903F8" w:rsidRDefault="007903F8" w:rsidP="001F64F9">
      <w:pPr>
        <w:pStyle w:val="Para"/>
        <w:tabs>
          <w:tab w:val="left" w:pos="1985"/>
        </w:tabs>
        <w:rPr>
          <w:rFonts w:cs="ZapfHumnst BT"/>
        </w:rPr>
      </w:pPr>
      <w:del w:id="724" w:author="ronen_be" w:date="2014-02-18T09:28:00Z">
        <w:r w:rsidDel="0004281D">
          <w:rPr>
            <w:rFonts w:cs="ZapfHumnst BT"/>
          </w:rPr>
          <w:delText>10</w:delText>
        </w:r>
      </w:del>
      <w:ins w:id="725" w:author="ronen_be" w:date="2014-02-18T09:28:00Z">
        <w:r w:rsidR="0004281D">
          <w:rPr>
            <w:rFonts w:cs="ZapfHumnst BT"/>
          </w:rPr>
          <w:t>9</w:t>
        </w:r>
      </w:ins>
      <w:r>
        <w:rPr>
          <w:rFonts w:cs="ZapfHumnst BT"/>
        </w:rPr>
        <w:t>.</w:t>
      </w:r>
      <w:r>
        <w:rPr>
          <w:rFonts w:cs="ZapfHumnst BT"/>
        </w:rPr>
        <w:tab/>
      </w:r>
      <w:r w:rsidR="001F64F9">
        <w:rPr>
          <w:rFonts w:cs="ZapfHumnst BT"/>
        </w:rPr>
        <w:t>Type:</w:t>
      </w:r>
      <w:r w:rsidR="001F64F9" w:rsidRPr="007903F8">
        <w:rPr>
          <w:rFonts w:cs="ZapfHumnst BT"/>
          <w:color w:val="0000FF"/>
        </w:rPr>
        <w:t xml:space="preserve"> show status</w:t>
      </w:r>
      <w:r w:rsidR="001F64F9">
        <w:rPr>
          <w:rFonts w:cs="ZapfHumnst BT"/>
          <w:color w:val="0000FF"/>
        </w:rPr>
        <w:t xml:space="preserve"> </w:t>
      </w:r>
      <w:r w:rsidR="001F64F9">
        <w:rPr>
          <w:rFonts w:cs="ZapfHumnst BT"/>
        </w:rPr>
        <w:t xml:space="preserve">and verify that state is: on </w:t>
      </w:r>
      <w:proofErr w:type="spellStart"/>
      <w:r w:rsidR="001F64F9">
        <w:rPr>
          <w:rFonts w:cs="ZapfHumnst BT"/>
        </w:rPr>
        <w:t>on</w:t>
      </w:r>
      <w:proofErr w:type="spellEnd"/>
      <w:r w:rsidR="001F64F9">
        <w:rPr>
          <w:rFonts w:cs="ZapfHumnst BT"/>
        </w:rPr>
        <w:t xml:space="preserve"> </w:t>
      </w:r>
      <w:proofErr w:type="spellStart"/>
      <w:r w:rsidR="001F64F9">
        <w:rPr>
          <w:rFonts w:cs="ZapfHumnst BT"/>
        </w:rPr>
        <w:t>on</w:t>
      </w:r>
      <w:proofErr w:type="spellEnd"/>
      <w:r w:rsidR="001F64F9">
        <w:rPr>
          <w:rFonts w:cs="ZapfHumnst BT"/>
        </w:rPr>
        <w:t xml:space="preserve"> </w:t>
      </w:r>
      <w:proofErr w:type="spellStart"/>
      <w:r w:rsidR="001F64F9">
        <w:rPr>
          <w:rFonts w:cs="ZapfHumnst BT"/>
        </w:rPr>
        <w:t>on</w:t>
      </w:r>
      <w:proofErr w:type="spellEnd"/>
    </w:p>
    <w:p w:rsidR="007903F8" w:rsidRDefault="007903F8" w:rsidP="003E4130">
      <w:pPr>
        <w:pStyle w:val="Para"/>
        <w:tabs>
          <w:tab w:val="left" w:pos="1985"/>
        </w:tabs>
        <w:rPr>
          <w:rFonts w:cs="ZapfHumnst BT"/>
        </w:rPr>
      </w:pPr>
      <w:del w:id="726" w:author="ronen_be" w:date="2014-02-18T09:25:00Z">
        <w:r w:rsidDel="003E4130">
          <w:rPr>
            <w:rFonts w:cs="ZapfHumnst BT"/>
          </w:rPr>
          <w:delText>11</w:delText>
        </w:r>
      </w:del>
      <w:ins w:id="727" w:author="ronen_be" w:date="2014-02-18T09:25:00Z">
        <w:r w:rsidR="003E4130">
          <w:rPr>
            <w:rFonts w:cs="ZapfHumnst BT"/>
          </w:rPr>
          <w:t>10</w:t>
        </w:r>
      </w:ins>
      <w:r>
        <w:rPr>
          <w:rFonts w:cs="ZapfHumnst BT"/>
        </w:rPr>
        <w:t>.</w:t>
      </w:r>
      <w:r>
        <w:rPr>
          <w:rFonts w:cs="ZapfHumnst BT"/>
        </w:rPr>
        <w:tab/>
      </w:r>
      <w:r w:rsidR="001F64F9">
        <w:rPr>
          <w:rFonts w:cs="ZapfHumnst BT"/>
        </w:rPr>
        <w:t>Type:</w:t>
      </w:r>
      <w:r w:rsidR="001F64F9" w:rsidRPr="007903F8">
        <w:rPr>
          <w:rFonts w:cs="ZapfHumnst BT"/>
          <w:color w:val="0000FF"/>
        </w:rPr>
        <w:t xml:space="preserve"> show status</w:t>
      </w:r>
      <w:r w:rsidR="001F64F9">
        <w:rPr>
          <w:rFonts w:cs="ZapfHumnst BT"/>
          <w:color w:val="0000FF"/>
        </w:rPr>
        <w:t xml:space="preserve"> </w:t>
      </w:r>
      <w:r w:rsidR="001F64F9">
        <w:rPr>
          <w:rFonts w:cs="ZapfHumnst BT"/>
        </w:rPr>
        <w:t>and verify that “Current Temperature” is changing during the test.</w:t>
      </w:r>
    </w:p>
    <w:p w:rsidR="009A7F28" w:rsidRPr="001F64F9" w:rsidRDefault="007903F8" w:rsidP="003E4130">
      <w:pPr>
        <w:pStyle w:val="Para"/>
        <w:tabs>
          <w:tab w:val="left" w:pos="1985"/>
        </w:tabs>
        <w:rPr>
          <w:rFonts w:cs="ZapfHumnst BT"/>
        </w:rPr>
      </w:pPr>
      <w:del w:id="728" w:author="ronen_be" w:date="2014-02-18T09:25:00Z">
        <w:r w:rsidDel="003E4130">
          <w:rPr>
            <w:rFonts w:cs="ZapfHumnst BT"/>
          </w:rPr>
          <w:delText>12</w:delText>
        </w:r>
      </w:del>
      <w:ins w:id="729" w:author="ronen_be" w:date="2014-02-18T09:25:00Z">
        <w:r w:rsidR="003E4130">
          <w:rPr>
            <w:rFonts w:cs="ZapfHumnst BT"/>
          </w:rPr>
          <w:t>11</w:t>
        </w:r>
      </w:ins>
      <w:r>
        <w:rPr>
          <w:rFonts w:cs="ZapfHumnst BT"/>
        </w:rPr>
        <w:t xml:space="preserve">. </w:t>
      </w:r>
      <w:r>
        <w:rPr>
          <w:rFonts w:cs="ZapfHumnst BT"/>
        </w:rPr>
        <w:tab/>
        <w:t xml:space="preserve"> </w:t>
      </w:r>
      <w:r w:rsidR="001F64F9">
        <w:rPr>
          <w:rFonts w:cs="ZapfHumnst BT"/>
        </w:rPr>
        <w:t xml:space="preserve">Type: </w:t>
      </w:r>
      <w:r w:rsidR="001F64F9" w:rsidRPr="007D3769">
        <w:rPr>
          <w:rFonts w:cs="ZapfHumnst BT"/>
          <w:color w:val="0000FF"/>
        </w:rPr>
        <w:t xml:space="preserve">set-point upper </w:t>
      </w:r>
      <w:r w:rsidR="001F64F9">
        <w:rPr>
          <w:rFonts w:cs="ZapfHumnst BT"/>
          <w:color w:val="0000FF"/>
        </w:rPr>
        <w:t>4</w:t>
      </w:r>
      <w:r w:rsidR="001F64F9" w:rsidRPr="007D3769">
        <w:rPr>
          <w:rFonts w:cs="ZapfHumnst BT"/>
          <w:color w:val="0000FF"/>
        </w:rPr>
        <w:t>0</w:t>
      </w:r>
    </w:p>
    <w:p w:rsidR="00584015" w:rsidRPr="009A7F28" w:rsidRDefault="009A7F28" w:rsidP="009A7F28">
      <w:pPr>
        <w:pStyle w:val="Para"/>
        <w:rPr>
          <w:rFonts w:cs="ZapfHumnst BT"/>
          <w:color w:val="0000FF"/>
        </w:rPr>
      </w:pPr>
      <w:r w:rsidRPr="007D3769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ab/>
        <w:t xml:space="preserve">      </w:t>
      </w:r>
      <w:r w:rsidR="001F64F9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</w:t>
      </w:r>
      <w:proofErr w:type="gramStart"/>
      <w:r w:rsidRPr="007D3769">
        <w:rPr>
          <w:rFonts w:cs="ZapfHumnst BT"/>
          <w:color w:val="0000FF"/>
        </w:rPr>
        <w:t>set-point</w:t>
      </w:r>
      <w:proofErr w:type="gramEnd"/>
      <w:r w:rsidRPr="007D3769">
        <w:rPr>
          <w:rFonts w:cs="ZapfHumnst BT"/>
          <w:color w:val="0000FF"/>
        </w:rPr>
        <w:t xml:space="preserve"> lower </w:t>
      </w:r>
      <w:r>
        <w:rPr>
          <w:rFonts w:cs="ZapfHumnst BT"/>
          <w:color w:val="0000FF"/>
        </w:rPr>
        <w:t>32</w:t>
      </w:r>
    </w:p>
    <w:p w:rsidR="006017C7" w:rsidRDefault="006017C7">
      <w:pPr>
        <w:pStyle w:val="Para"/>
      </w:pPr>
      <w:r>
        <w:rPr>
          <w:rFonts w:cs="ZapfHumnst BT"/>
        </w:rPr>
        <w:tab/>
      </w:r>
    </w:p>
    <w:p w:rsidR="006017C7" w:rsidRDefault="006017C7">
      <w:pPr>
        <w:pStyle w:val="Heading2"/>
      </w:pPr>
      <w:bookmarkStart w:id="730" w:name="_Toc383004535"/>
      <w:r>
        <w:t>Power supply Identification Test</w:t>
      </w:r>
      <w:bookmarkEnd w:id="730"/>
    </w:p>
    <w:p w:rsidR="006017C7" w:rsidRDefault="00515B44">
      <w:pPr>
        <w:pStyle w:val="Para"/>
      </w:pPr>
      <w:fldSimple w:instr=" SEQ Step\r1 \* MERGEFORMAT ">
        <w:ins w:id="731" w:author="ilya_g" w:date="2014-03-19T14:59:00Z">
          <w:r w:rsidR="00D61BDC" w:rsidRPr="00D61BDC">
            <w:rPr>
              <w:rFonts w:cs="ZapfHumnst BT"/>
              <w:noProof/>
              <w:rPrChange w:id="732" w:author="ilya_g" w:date="2014-03-19T14:59:00Z">
                <w:rPr/>
              </w:rPrChange>
            </w:rPr>
            <w:t>1</w:t>
          </w:r>
        </w:ins>
        <w:del w:id="733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t>Turn on the two power supplies.</w:t>
      </w:r>
    </w:p>
    <w:p w:rsidR="006017C7" w:rsidRPr="00F81B50" w:rsidRDefault="00515B44">
      <w:pPr>
        <w:pStyle w:val="Para"/>
        <w:rPr>
          <w:rFonts w:cs="ZapfHumnst BT"/>
        </w:rPr>
      </w:pPr>
      <w:fldSimple w:instr=" SEQ Step  \* MERGEFORMAT ">
        <w:ins w:id="734" w:author="ilya_g" w:date="2014-03-19T14:59:00Z">
          <w:r w:rsidR="00D61BDC" w:rsidRPr="00D61BDC">
            <w:rPr>
              <w:rFonts w:cs="ZapfHumnst BT"/>
              <w:noProof/>
              <w:rPrChange w:id="735" w:author="ilya_g" w:date="2014-03-19T14:59:00Z">
                <w:rPr/>
              </w:rPrChange>
            </w:rPr>
            <w:t>2</w:t>
          </w:r>
        </w:ins>
        <w:del w:id="736" w:author="ilya_g" w:date="2014-03-19T14:59:00Z">
          <w:r w:rsidR="006017C7" w:rsidRPr="00F81B50" w:rsidDel="00D61BDC">
            <w:rPr>
              <w:rFonts w:cs="ZapfHumnst BT"/>
              <w:noProof/>
            </w:rPr>
            <w:delText>2</w:delText>
          </w:r>
        </w:del>
      </w:fldSimple>
      <w:r w:rsidR="006017C7" w:rsidRPr="00F81B50">
        <w:rPr>
          <w:rFonts w:cs="ZapfHumnst BT"/>
        </w:rPr>
        <w:t>.</w:t>
      </w:r>
      <w:r w:rsidR="006017C7" w:rsidRPr="00F81B50">
        <w:rPr>
          <w:rFonts w:cs="ZapfHumnst BT"/>
        </w:rPr>
        <w:tab/>
        <w:t xml:space="preserve">Type: </w:t>
      </w:r>
      <w:r w:rsidR="006017C7" w:rsidRPr="00F81B50">
        <w:rPr>
          <w:rFonts w:cs="ZapfHumnst BT"/>
          <w:color w:val="0000FF"/>
        </w:rPr>
        <w:t>configure chassis</w:t>
      </w:r>
    </w:p>
    <w:p w:rsidR="006017C7" w:rsidRDefault="006017C7">
      <w:pPr>
        <w:pStyle w:val="Para"/>
        <w:rPr>
          <w:rFonts w:cs="ZapfHumnst BT"/>
        </w:rPr>
      </w:pPr>
      <w:r w:rsidRPr="00F81B50">
        <w:rPr>
          <w:rFonts w:cs="ZapfHumnst BT"/>
        </w:rPr>
        <w:tab/>
      </w:r>
      <w:r w:rsidRPr="00F81B50">
        <w:rPr>
          <w:rFonts w:cs="ZapfHumnst BT"/>
        </w:rPr>
        <w:tab/>
        <w:t xml:space="preserve">       </w:t>
      </w:r>
      <w:proofErr w:type="gramStart"/>
      <w:r w:rsidRPr="00F81B50">
        <w:rPr>
          <w:rFonts w:cs="ZapfHumnst BT"/>
          <w:color w:val="0000FF"/>
        </w:rPr>
        <w:t>show</w:t>
      </w:r>
      <w:proofErr w:type="gramEnd"/>
      <w:r w:rsidRPr="00F81B50">
        <w:rPr>
          <w:rFonts w:cs="ZapfHumnst BT"/>
          <w:color w:val="0000FF"/>
        </w:rPr>
        <w:t xml:space="preserve"> environment</w:t>
      </w:r>
    </w:p>
    <w:p w:rsidR="006017C7" w:rsidRDefault="00515B44">
      <w:pPr>
        <w:pStyle w:val="Para"/>
        <w:rPr>
          <w:ins w:id="737" w:author="ronen_be" w:date="2014-02-19T15:05:00Z"/>
          <w:rFonts w:cs="ZapfHumnst BT"/>
        </w:rPr>
      </w:pPr>
      <w:fldSimple w:instr=" SEQ Step  \* MERGEFORMAT ">
        <w:ins w:id="738" w:author="ilya_g" w:date="2014-03-19T14:59:00Z">
          <w:r w:rsidR="00D61BDC" w:rsidRPr="00D61BDC">
            <w:rPr>
              <w:rFonts w:cs="ZapfHumnst BT"/>
              <w:noProof/>
              <w:rPrChange w:id="739" w:author="ilya_g" w:date="2014-03-19T14:59:00Z">
                <w:rPr/>
              </w:rPrChange>
            </w:rPr>
            <w:t>3</w:t>
          </w:r>
        </w:ins>
        <w:del w:id="740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type of the power supplies is shown correctly (“AC” or “DC”)</w:t>
      </w:r>
    </w:p>
    <w:p w:rsidR="00472A5B" w:rsidRDefault="00472A5B">
      <w:pPr>
        <w:pStyle w:val="Para"/>
        <w:rPr>
          <w:ins w:id="741" w:author="ronen_be" w:date="2014-02-19T15:05:00Z"/>
          <w:rFonts w:cs="ZapfHumnst BT"/>
        </w:rPr>
      </w:pPr>
    </w:p>
    <w:tbl>
      <w:tblPr>
        <w:tblW w:w="807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792"/>
      </w:tblGrid>
      <w:tr w:rsidR="00472A5B" w:rsidTr="003B4900">
        <w:trPr>
          <w:ins w:id="742" w:author="ronen_be" w:date="2014-02-19T15:05:00Z"/>
        </w:trPr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472A5B" w:rsidRDefault="00472A5B" w:rsidP="003B4900">
            <w:pPr>
              <w:pStyle w:val="Notetitle"/>
              <w:rPr>
                <w:ins w:id="743" w:author="ronen_be" w:date="2014-02-19T15:05:00Z"/>
              </w:rPr>
            </w:pPr>
            <w:ins w:id="744" w:author="ronen_be" w:date="2014-02-19T15:05:00Z">
              <w:r>
                <w:t>Note</w:t>
              </w:r>
            </w:ins>
          </w:p>
        </w:tc>
        <w:tc>
          <w:tcPr>
            <w:tcW w:w="67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72A5B" w:rsidRDefault="00472A5B" w:rsidP="003B4900">
            <w:pPr>
              <w:pStyle w:val="Note"/>
              <w:rPr>
                <w:ins w:id="745" w:author="ronen_be" w:date="2014-02-19T15:05:00Z"/>
              </w:rPr>
            </w:pPr>
            <w:ins w:id="746" w:author="ronen_be" w:date="2014-02-19T15:06:00Z">
              <w:r>
                <w:rPr>
                  <w:rFonts w:cs="ZapfHumnst BT"/>
                </w:rPr>
                <w:t>In application version less than 5.5,P.S DC shows as AC</w:t>
              </w:r>
            </w:ins>
            <w:ins w:id="747" w:author="ronen_be" w:date="2014-02-19T15:05:00Z">
              <w:r>
                <w:t>.</w:t>
              </w:r>
            </w:ins>
          </w:p>
        </w:tc>
      </w:tr>
    </w:tbl>
    <w:p w:rsidR="00000000" w:rsidRDefault="00814450">
      <w:pPr>
        <w:pStyle w:val="Para"/>
        <w:ind w:left="0" w:firstLine="0"/>
        <w:rPr>
          <w:rFonts w:cs="ZapfHumnst BT"/>
        </w:rPr>
        <w:pPrChange w:id="748" w:author="ronen_be" w:date="2014-02-19T15:06:00Z">
          <w:pPr>
            <w:pStyle w:val="Para"/>
          </w:pPr>
        </w:pPrChange>
      </w:pP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49" w:author="ilya_g" w:date="2014-03-19T14:59:00Z">
          <w:r w:rsidR="00D61BDC" w:rsidRPr="00D61BDC">
            <w:rPr>
              <w:rFonts w:cs="ZapfHumnst BT"/>
              <w:noProof/>
              <w:rPrChange w:id="750" w:author="ilya_g" w:date="2014-03-19T14:59:00Z">
                <w:rPr/>
              </w:rPrChange>
            </w:rPr>
            <w:t>4</w:t>
          </w:r>
        </w:ins>
        <w:del w:id="751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Verify that the </w:t>
      </w:r>
      <w:proofErr w:type="spellStart"/>
      <w:r w:rsidR="006017C7">
        <w:rPr>
          <w:rFonts w:cs="ZapfHumnst BT"/>
        </w:rPr>
        <w:t>led</w:t>
      </w:r>
      <w:proofErr w:type="spellEnd"/>
      <w:r w:rsidR="006017C7">
        <w:rPr>
          <w:rFonts w:cs="ZapfHumnst BT"/>
        </w:rPr>
        <w:t xml:space="preserve"> </w:t>
      </w:r>
      <w:proofErr w:type="spellStart"/>
      <w:r w:rsidR="006017C7">
        <w:rPr>
          <w:rFonts w:cs="ZapfHumnst BT"/>
        </w:rPr>
        <w:t>of</w:t>
      </w:r>
      <w:proofErr w:type="spellEnd"/>
      <w:r w:rsidR="006017C7">
        <w:rPr>
          <w:rFonts w:cs="ZapfHumnst BT"/>
        </w:rPr>
        <w:t xml:space="preserve"> the power supplies lights green.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52" w:author="ilya_g" w:date="2014-03-19T14:59:00Z">
          <w:r w:rsidR="00D61BDC" w:rsidRPr="00D61BDC">
            <w:rPr>
              <w:rFonts w:cs="ZapfHumnst BT"/>
              <w:noProof/>
              <w:rPrChange w:id="753" w:author="ilya_g" w:date="2014-03-19T14:59:00Z">
                <w:rPr/>
              </w:rPrChange>
            </w:rPr>
            <w:t>5</w:t>
          </w:r>
        </w:ins>
        <w:del w:id="754" w:author="ilya_g" w:date="2014-03-19T14:59:00Z">
          <w:r w:rsidR="006017C7" w:rsidDel="00D61BDC">
            <w:rPr>
              <w:rFonts w:cs="ZapfHumnst BT"/>
              <w:noProof/>
            </w:rPr>
            <w:delText>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Turn off power supply 2.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55" w:author="ilya_g" w:date="2014-03-19T14:59:00Z">
          <w:r w:rsidR="00D61BDC" w:rsidRPr="00D61BDC">
            <w:rPr>
              <w:rFonts w:cs="ZapfHumnst BT"/>
              <w:noProof/>
              <w:rPrChange w:id="756" w:author="ilya_g" w:date="2014-03-19T14:59:00Z">
                <w:rPr/>
              </w:rPrChange>
            </w:rPr>
            <w:t>6</w:t>
          </w:r>
        </w:ins>
        <w:del w:id="757" w:author="ilya_g" w:date="2014-03-19T14:59:00Z">
          <w:r w:rsidR="006017C7" w:rsidDel="00D61BDC">
            <w:rPr>
              <w:rFonts w:cs="ZapfHumnst BT"/>
              <w:noProof/>
            </w:rPr>
            <w:delText>6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status of the power supply 2 is “Failed”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58" w:author="ilya_g" w:date="2014-03-19T14:59:00Z">
          <w:r w:rsidR="00D61BDC" w:rsidRPr="00D61BDC">
            <w:rPr>
              <w:rFonts w:cs="ZapfHumnst BT"/>
              <w:noProof/>
              <w:rPrChange w:id="759" w:author="ilya_g" w:date="2014-03-19T14:59:00Z">
                <w:rPr/>
              </w:rPrChange>
            </w:rPr>
            <w:t>7</w:t>
          </w:r>
        </w:ins>
        <w:del w:id="760" w:author="ilya_g" w:date="2014-03-19T14:59:00Z">
          <w:r w:rsidR="006017C7" w:rsidDel="00D61BDC">
            <w:rPr>
              <w:rFonts w:cs="ZapfHumnst BT"/>
              <w:noProof/>
            </w:rPr>
            <w:delText>7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Verify that the </w:t>
      </w:r>
      <w:proofErr w:type="spellStart"/>
      <w:r w:rsidR="006017C7">
        <w:rPr>
          <w:rFonts w:cs="ZapfHumnst BT"/>
        </w:rPr>
        <w:t>led</w:t>
      </w:r>
      <w:proofErr w:type="spellEnd"/>
      <w:r w:rsidR="006017C7">
        <w:rPr>
          <w:rFonts w:cs="ZapfHumnst BT"/>
        </w:rPr>
        <w:t xml:space="preserve"> </w:t>
      </w:r>
      <w:proofErr w:type="spellStart"/>
      <w:r w:rsidR="006017C7">
        <w:rPr>
          <w:rFonts w:cs="ZapfHumnst BT"/>
        </w:rPr>
        <w:t>of</w:t>
      </w:r>
      <w:proofErr w:type="spellEnd"/>
      <w:r w:rsidR="006017C7">
        <w:rPr>
          <w:rFonts w:cs="ZapfHumnst BT"/>
        </w:rPr>
        <w:t xml:space="preserve"> the power supply lights red.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61" w:author="ilya_g" w:date="2014-03-19T14:59:00Z">
          <w:r w:rsidR="00D61BDC" w:rsidRPr="00D61BDC">
            <w:rPr>
              <w:rFonts w:cs="ZapfHumnst BT"/>
              <w:noProof/>
              <w:rPrChange w:id="762" w:author="ilya_g" w:date="2014-03-19T14:59:00Z">
                <w:rPr/>
              </w:rPrChange>
            </w:rPr>
            <w:t>8</w:t>
          </w:r>
        </w:ins>
        <w:del w:id="763" w:author="ilya_g" w:date="2014-03-19T14:59:00Z">
          <w:r w:rsidR="006017C7" w:rsidDel="00D61BDC">
            <w:rPr>
              <w:rFonts w:cs="ZapfHumnst BT"/>
              <w:noProof/>
            </w:rPr>
            <w:delText>8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Remove power supply 2 from UUT.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64" w:author="ilya_g" w:date="2014-03-19T14:59:00Z">
          <w:r w:rsidR="00D61BDC" w:rsidRPr="00D61BDC">
            <w:rPr>
              <w:rFonts w:cs="ZapfHumnst BT"/>
              <w:noProof/>
              <w:rPrChange w:id="765" w:author="ilya_g" w:date="2014-03-19T14:59:00Z">
                <w:rPr/>
              </w:rPrChange>
            </w:rPr>
            <w:t>9</w:t>
          </w:r>
        </w:ins>
        <w:del w:id="766" w:author="ilya_g" w:date="2014-03-19T14:59:00Z">
          <w:r w:rsidR="006017C7" w:rsidDel="00D61BDC">
            <w:rPr>
              <w:rFonts w:cs="ZapfHumnst BT"/>
              <w:noProof/>
            </w:rPr>
            <w:delText>9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status of the power supply 2 is “Not exist”.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67" w:author="ilya_g" w:date="2014-03-19T14:59:00Z">
          <w:r w:rsidR="00D61BDC" w:rsidRPr="00D61BDC">
            <w:rPr>
              <w:rFonts w:cs="ZapfHumnst BT"/>
              <w:noProof/>
              <w:rPrChange w:id="768" w:author="ilya_g" w:date="2014-03-19T14:59:00Z">
                <w:rPr/>
              </w:rPrChange>
            </w:rPr>
            <w:t>10</w:t>
          </w:r>
        </w:ins>
        <w:del w:id="769" w:author="ilya_g" w:date="2014-03-19T14:59:00Z">
          <w:r w:rsidR="006017C7" w:rsidDel="00D61BDC">
            <w:rPr>
              <w:rFonts w:cs="ZapfHumnst BT"/>
              <w:noProof/>
            </w:rPr>
            <w:delText>10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Verify that the </w:t>
      </w:r>
      <w:proofErr w:type="spellStart"/>
      <w:r w:rsidR="006017C7">
        <w:rPr>
          <w:rFonts w:cs="ZapfHumnst BT"/>
        </w:rPr>
        <w:t>led</w:t>
      </w:r>
      <w:proofErr w:type="spellEnd"/>
      <w:r w:rsidR="006017C7">
        <w:rPr>
          <w:rFonts w:cs="ZapfHumnst BT"/>
        </w:rPr>
        <w:t xml:space="preserve"> </w:t>
      </w:r>
      <w:proofErr w:type="spellStart"/>
      <w:r w:rsidR="006017C7">
        <w:rPr>
          <w:rFonts w:cs="ZapfHumnst BT"/>
        </w:rPr>
        <w:t>of</w:t>
      </w:r>
      <w:proofErr w:type="spellEnd"/>
      <w:r w:rsidR="006017C7">
        <w:rPr>
          <w:rFonts w:cs="ZapfHumnst BT"/>
        </w:rPr>
        <w:t xml:space="preserve"> the power supply doesn’t light.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70" w:author="ilya_g" w:date="2014-03-19T14:59:00Z">
          <w:r w:rsidR="00D61BDC" w:rsidRPr="00D61BDC">
            <w:rPr>
              <w:rFonts w:cs="ZapfHumnst BT"/>
              <w:noProof/>
              <w:rPrChange w:id="771" w:author="ilya_g" w:date="2014-03-19T14:59:00Z">
                <w:rPr/>
              </w:rPrChange>
            </w:rPr>
            <w:t>11</w:t>
          </w:r>
        </w:ins>
        <w:del w:id="772" w:author="ilya_g" w:date="2014-03-19T14:59:00Z">
          <w:r w:rsidR="006017C7" w:rsidDel="00D61BDC">
            <w:rPr>
              <w:rFonts w:cs="ZapfHumnst BT"/>
              <w:noProof/>
            </w:rPr>
            <w:delText>11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Assemble power supply 2 and turn it on.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73" w:author="ilya_g" w:date="2014-03-19T14:59:00Z">
          <w:r w:rsidR="00D61BDC" w:rsidRPr="00D61BDC">
            <w:rPr>
              <w:rFonts w:cs="ZapfHumnst BT"/>
              <w:noProof/>
              <w:rPrChange w:id="774" w:author="ilya_g" w:date="2014-03-19T14:59:00Z">
                <w:rPr/>
              </w:rPrChange>
            </w:rPr>
            <w:t>12</w:t>
          </w:r>
        </w:ins>
        <w:del w:id="775" w:author="ilya_g" w:date="2014-03-19T14:59:00Z">
          <w:r w:rsidR="006017C7" w:rsidDel="00D61BDC">
            <w:rPr>
              <w:rFonts w:cs="ZapfHumnst BT"/>
              <w:noProof/>
            </w:rPr>
            <w:delText>12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Turn off power supply 1.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76" w:author="ilya_g" w:date="2014-03-19T14:59:00Z">
          <w:r w:rsidR="00D61BDC" w:rsidRPr="00D61BDC">
            <w:rPr>
              <w:rFonts w:cs="ZapfHumnst BT"/>
              <w:noProof/>
              <w:rPrChange w:id="777" w:author="ilya_g" w:date="2014-03-19T14:59:00Z">
                <w:rPr/>
              </w:rPrChange>
            </w:rPr>
            <w:t>13</w:t>
          </w:r>
        </w:ins>
        <w:del w:id="778" w:author="ilya_g" w:date="2014-03-19T14:59:00Z">
          <w:r w:rsidR="006017C7" w:rsidDel="00D61BDC">
            <w:rPr>
              <w:rFonts w:cs="ZapfHumnst BT"/>
              <w:noProof/>
            </w:rPr>
            <w:delText>13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status of the power supply 1 is “Failed”.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79" w:author="ilya_g" w:date="2014-03-19T14:59:00Z">
          <w:r w:rsidR="00D61BDC" w:rsidRPr="00D61BDC">
            <w:rPr>
              <w:rFonts w:cs="ZapfHumnst BT"/>
              <w:noProof/>
              <w:rPrChange w:id="780" w:author="ilya_g" w:date="2014-03-19T14:59:00Z">
                <w:rPr/>
              </w:rPrChange>
            </w:rPr>
            <w:t>14</w:t>
          </w:r>
        </w:ins>
        <w:del w:id="781" w:author="ilya_g" w:date="2014-03-19T14:59:00Z">
          <w:r w:rsidR="006017C7" w:rsidDel="00D61BDC">
            <w:rPr>
              <w:rFonts w:cs="ZapfHumnst BT"/>
              <w:noProof/>
            </w:rPr>
            <w:delText>14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Verify that the </w:t>
      </w:r>
      <w:proofErr w:type="spellStart"/>
      <w:r w:rsidR="006017C7">
        <w:rPr>
          <w:rFonts w:cs="ZapfHumnst BT"/>
        </w:rPr>
        <w:t>led</w:t>
      </w:r>
      <w:proofErr w:type="spellEnd"/>
      <w:r w:rsidR="006017C7">
        <w:rPr>
          <w:rFonts w:cs="ZapfHumnst BT"/>
        </w:rPr>
        <w:t xml:space="preserve"> </w:t>
      </w:r>
      <w:proofErr w:type="spellStart"/>
      <w:r w:rsidR="006017C7">
        <w:rPr>
          <w:rFonts w:cs="ZapfHumnst BT"/>
        </w:rPr>
        <w:t>of</w:t>
      </w:r>
      <w:proofErr w:type="spellEnd"/>
      <w:r w:rsidR="006017C7">
        <w:rPr>
          <w:rFonts w:cs="ZapfHumnst BT"/>
        </w:rPr>
        <w:t xml:space="preserve"> the power supply lights red.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82" w:author="ilya_g" w:date="2014-03-19T14:59:00Z">
          <w:r w:rsidR="00D61BDC" w:rsidRPr="00D61BDC">
            <w:rPr>
              <w:rFonts w:cs="ZapfHumnst BT"/>
              <w:noProof/>
              <w:rPrChange w:id="783" w:author="ilya_g" w:date="2014-03-19T14:59:00Z">
                <w:rPr/>
              </w:rPrChange>
            </w:rPr>
            <w:t>15</w:t>
          </w:r>
        </w:ins>
        <w:del w:id="784" w:author="ilya_g" w:date="2014-03-19T14:59:00Z">
          <w:r w:rsidR="006017C7" w:rsidDel="00D61BDC">
            <w:rPr>
              <w:rFonts w:cs="ZapfHumnst BT"/>
              <w:noProof/>
            </w:rPr>
            <w:delText>15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Remove power supply 1 from UUT.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85" w:author="ilya_g" w:date="2014-03-19T14:59:00Z">
          <w:r w:rsidR="00D61BDC" w:rsidRPr="00D61BDC">
            <w:rPr>
              <w:rFonts w:cs="ZapfHumnst BT"/>
              <w:noProof/>
              <w:rPrChange w:id="786" w:author="ilya_g" w:date="2014-03-19T14:59:00Z">
                <w:rPr/>
              </w:rPrChange>
            </w:rPr>
            <w:t>16</w:t>
          </w:r>
        </w:ins>
        <w:del w:id="787" w:author="ilya_g" w:date="2014-03-19T14:59:00Z">
          <w:r w:rsidR="006017C7" w:rsidDel="00D61BDC">
            <w:rPr>
              <w:rFonts w:cs="ZapfHumnst BT"/>
              <w:noProof/>
            </w:rPr>
            <w:delText>16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status of the power supply 1 is “Not exist”.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88" w:author="ilya_g" w:date="2014-03-19T14:59:00Z">
          <w:r w:rsidR="00D61BDC" w:rsidRPr="00D61BDC">
            <w:rPr>
              <w:rFonts w:cs="ZapfHumnst BT"/>
              <w:noProof/>
              <w:rPrChange w:id="789" w:author="ilya_g" w:date="2014-03-19T14:59:00Z">
                <w:rPr/>
              </w:rPrChange>
            </w:rPr>
            <w:t>17</w:t>
          </w:r>
        </w:ins>
        <w:del w:id="790" w:author="ilya_g" w:date="2014-03-19T14:59:00Z">
          <w:r w:rsidR="006017C7" w:rsidDel="00D61BDC">
            <w:rPr>
              <w:rFonts w:cs="ZapfHumnst BT"/>
              <w:noProof/>
            </w:rPr>
            <w:delText>17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Verify that the </w:t>
      </w:r>
      <w:proofErr w:type="spellStart"/>
      <w:r w:rsidR="006017C7">
        <w:rPr>
          <w:rFonts w:cs="ZapfHumnst BT"/>
        </w:rPr>
        <w:t>led</w:t>
      </w:r>
      <w:proofErr w:type="spellEnd"/>
      <w:r w:rsidR="006017C7">
        <w:rPr>
          <w:rFonts w:cs="ZapfHumnst BT"/>
        </w:rPr>
        <w:t xml:space="preserve"> </w:t>
      </w:r>
      <w:proofErr w:type="spellStart"/>
      <w:r w:rsidR="006017C7">
        <w:rPr>
          <w:rFonts w:cs="ZapfHumnst BT"/>
        </w:rPr>
        <w:t>of</w:t>
      </w:r>
      <w:proofErr w:type="spellEnd"/>
      <w:r w:rsidR="006017C7">
        <w:rPr>
          <w:rFonts w:cs="ZapfHumnst BT"/>
        </w:rPr>
        <w:t xml:space="preserve"> the power supply doesn’t light.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791" w:author="ilya_g" w:date="2014-03-19T14:59:00Z">
          <w:r w:rsidR="00D61BDC" w:rsidRPr="00D61BDC">
            <w:rPr>
              <w:rFonts w:cs="ZapfHumnst BT"/>
              <w:noProof/>
              <w:rPrChange w:id="792" w:author="ilya_g" w:date="2014-03-19T14:59:00Z">
                <w:rPr/>
              </w:rPrChange>
            </w:rPr>
            <w:t>18</w:t>
          </w:r>
        </w:ins>
        <w:del w:id="793" w:author="ilya_g" w:date="2014-03-19T14:59:00Z">
          <w:r w:rsidR="006017C7" w:rsidDel="00D61BDC">
            <w:rPr>
              <w:rFonts w:cs="ZapfHumnst BT"/>
              <w:noProof/>
            </w:rPr>
            <w:delText>18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Assemble power supply 1.</w:t>
      </w:r>
    </w:p>
    <w:p w:rsidR="006017C7" w:rsidDel="0090379F" w:rsidRDefault="006017C7">
      <w:pPr>
        <w:pStyle w:val="Para"/>
        <w:rPr>
          <w:del w:id="794" w:author="ronen_be" w:date="2014-02-18T20:49:00Z"/>
          <w:rFonts w:cs="ZapfHumnst BT"/>
        </w:rPr>
      </w:pPr>
    </w:p>
    <w:p w:rsidR="001805A5" w:rsidDel="0090379F" w:rsidRDefault="001805A5">
      <w:pPr>
        <w:pStyle w:val="Para"/>
        <w:rPr>
          <w:del w:id="795" w:author="ronen_be" w:date="2014-02-18T20:49:00Z"/>
          <w:rFonts w:cs="ZapfHumnst BT"/>
        </w:rPr>
      </w:pPr>
    </w:p>
    <w:p w:rsidR="00000000" w:rsidRDefault="00814450">
      <w:pPr>
        <w:pStyle w:val="Para"/>
        <w:ind w:left="0" w:firstLine="0"/>
        <w:rPr>
          <w:rFonts w:cs="ZapfHumnst BT"/>
        </w:rPr>
        <w:pPrChange w:id="796" w:author="ronen_be" w:date="2014-02-18T20:49:00Z">
          <w:pPr>
            <w:pStyle w:val="Para"/>
          </w:pPr>
        </w:pPrChange>
      </w:pPr>
    </w:p>
    <w:p w:rsidR="006017C7" w:rsidRDefault="006017C7">
      <w:pPr>
        <w:pStyle w:val="Heading2"/>
        <w:rPr>
          <w:ins w:id="797" w:author="ronen_be" w:date="2014-02-25T00:20:00Z"/>
        </w:rPr>
      </w:pPr>
      <w:bookmarkStart w:id="798" w:name="_Toc383004536"/>
      <w:r>
        <w:t>Dying Gasp Test</w:t>
      </w:r>
      <w:bookmarkEnd w:id="798"/>
    </w:p>
    <w:p w:rsidR="00000000" w:rsidRDefault="00814450">
      <w:pPr>
        <w:pStyle w:val="Para"/>
        <w:rPr>
          <w:ins w:id="799" w:author="ronen_be" w:date="2014-02-25T00:20:00Z"/>
        </w:rPr>
        <w:pPrChange w:id="800" w:author="ronen_be" w:date="2014-02-25T00:20:00Z">
          <w:pPr>
            <w:pStyle w:val="Heading2"/>
          </w:pPr>
        </w:pPrChange>
      </w:pPr>
    </w:p>
    <w:tbl>
      <w:tblPr>
        <w:tblW w:w="807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792"/>
      </w:tblGrid>
      <w:tr w:rsidR="00170D7F" w:rsidTr="002238C6">
        <w:trPr>
          <w:ins w:id="801" w:author="ronen_be" w:date="2014-02-25T00:20:00Z"/>
        </w:trPr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170D7F" w:rsidRDefault="00170D7F" w:rsidP="002238C6">
            <w:pPr>
              <w:pStyle w:val="Notetitle"/>
              <w:rPr>
                <w:ins w:id="802" w:author="ronen_be" w:date="2014-02-25T00:20:00Z"/>
              </w:rPr>
            </w:pPr>
            <w:ins w:id="803" w:author="ronen_be" w:date="2014-02-25T00:20:00Z">
              <w:r>
                <w:t>Note</w:t>
              </w:r>
            </w:ins>
          </w:p>
        </w:tc>
        <w:tc>
          <w:tcPr>
            <w:tcW w:w="67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70D7F" w:rsidRDefault="00170D7F" w:rsidP="002238C6">
            <w:pPr>
              <w:pStyle w:val="Note"/>
              <w:rPr>
                <w:ins w:id="804" w:author="ronen_be" w:date="2014-02-25T00:20:00Z"/>
              </w:rPr>
            </w:pPr>
            <w:ins w:id="805" w:author="ronen_be" w:date="2014-02-25T00:21:00Z">
              <w:r>
                <w:rPr>
                  <w:rFonts w:cs="ZapfHumnst BT"/>
                </w:rPr>
                <w:t>Perform this test with power supply</w:t>
              </w:r>
            </w:ins>
            <w:ins w:id="806" w:author="ronen_be" w:date="2014-02-25T00:20:00Z">
              <w:r>
                <w:rPr>
                  <w:rFonts w:cs="ZapfHumnst BT"/>
                </w:rPr>
                <w:t xml:space="preserve"> AC</w:t>
              </w:r>
              <w:r>
                <w:t>.</w:t>
              </w:r>
            </w:ins>
          </w:p>
        </w:tc>
      </w:tr>
    </w:tbl>
    <w:p w:rsidR="00000000" w:rsidRDefault="00814450">
      <w:pPr>
        <w:pStyle w:val="Para"/>
        <w:pPrChange w:id="807" w:author="ronen_be" w:date="2014-02-25T00:20:00Z">
          <w:pPr>
            <w:pStyle w:val="Heading2"/>
          </w:pPr>
        </w:pPrChange>
      </w:pPr>
    </w:p>
    <w:p w:rsidR="006017C7" w:rsidRDefault="00515B44">
      <w:pPr>
        <w:pStyle w:val="Para"/>
        <w:rPr>
          <w:rFonts w:cs="ZapfHumnst BT"/>
        </w:rPr>
      </w:pPr>
      <w:fldSimple w:instr=" SEQ Step\r1 \* MERGEFORMAT ">
        <w:ins w:id="808" w:author="ilya_g" w:date="2014-03-19T14:59:00Z">
          <w:r w:rsidR="00D61BDC" w:rsidRPr="00D61BDC">
            <w:rPr>
              <w:rFonts w:cs="ZapfHumnst BT"/>
              <w:noProof/>
              <w:rPrChange w:id="809" w:author="ilya_g" w:date="2014-03-19T14:59:00Z">
                <w:rPr/>
              </w:rPrChange>
            </w:rPr>
            <w:t>1</w:t>
          </w:r>
        </w:ins>
        <w:del w:id="810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Configure the UUT as specified in </w:t>
      </w:r>
      <w:r>
        <w:fldChar w:fldCharType="begin"/>
      </w:r>
      <w:r>
        <w:instrText>HYPERLINK \l "_Appendix_C._UUT"</w:instrText>
      </w:r>
      <w:ins w:id="811" w:author="ilya_g" w:date="2014-03-19T14:59:00Z"/>
      <w:r>
        <w:fldChar w:fldCharType="separate"/>
      </w:r>
      <w:r w:rsidR="006017C7">
        <w:rPr>
          <w:rStyle w:val="Hyperlink"/>
          <w:rFonts w:cs="ZapfHumnst BT"/>
        </w:rPr>
        <w:t>Appendix C</w:t>
      </w:r>
      <w:r>
        <w:fldChar w:fldCharType="end"/>
      </w:r>
      <w:r w:rsidR="006017C7">
        <w:rPr>
          <w:rFonts w:cs="ZapfHumnst BT"/>
        </w:rPr>
        <w:t>.</w:t>
      </w:r>
    </w:p>
    <w:p w:rsidR="006017C7" w:rsidRPr="00170D7F" w:rsidRDefault="00515B44" w:rsidP="00E12316">
      <w:pPr>
        <w:pStyle w:val="Para"/>
        <w:tabs>
          <w:tab w:val="left" w:pos="1985"/>
        </w:tabs>
        <w:rPr>
          <w:rFonts w:cs="ZapfHumnst BT"/>
          <w:rPrChange w:id="812" w:author="ronen_be" w:date="2014-02-25T00:19:00Z">
            <w:rPr/>
          </w:rPrChange>
        </w:rPr>
      </w:pPr>
      <w:fldSimple w:instr=" SEQ Step  \* MERGEFORMAT ">
        <w:ins w:id="813" w:author="ilya_g" w:date="2014-03-19T14:59:00Z">
          <w:r w:rsidR="00D61BDC" w:rsidRPr="00D61BDC">
            <w:rPr>
              <w:rFonts w:cs="ZapfHumnst BT"/>
              <w:noProof/>
              <w:rPrChange w:id="814" w:author="ilya_g" w:date="2014-03-19T14:59:00Z">
                <w:rPr/>
              </w:rPrChange>
            </w:rPr>
            <w:t>2</w:t>
          </w:r>
        </w:ins>
        <w:del w:id="815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Connect the UUT to the computer via MNG ETH port</w:t>
      </w:r>
      <w:ins w:id="816" w:author="ronen_be" w:date="2014-02-25T00:19:00Z">
        <w:r w:rsidR="00170D7F">
          <w:rPr>
            <w:rFonts w:cs="ZapfHumnst BT"/>
          </w:rPr>
          <w:t xml:space="preserve"> &amp; perform RESET to the UUT.</w:t>
        </w:r>
      </w:ins>
      <w:del w:id="817" w:author="ronen_be" w:date="2014-02-25T00:19:00Z">
        <w:r w:rsidR="006017C7" w:rsidDel="00170D7F">
          <w:rPr>
            <w:rFonts w:cs="ZapfHumnst BT"/>
          </w:rPr>
          <w:delText>.</w:delText>
        </w:r>
      </w:del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818" w:author="ilya_g" w:date="2014-03-19T14:59:00Z">
          <w:r w:rsidR="00D61BDC" w:rsidRPr="00D61BDC">
            <w:rPr>
              <w:rFonts w:cs="ZapfHumnst BT"/>
              <w:noProof/>
              <w:rPrChange w:id="819" w:author="ilya_g" w:date="2014-03-19T14:59:00Z">
                <w:rPr/>
              </w:rPrChange>
            </w:rPr>
            <w:t>3</w:t>
          </w:r>
        </w:ins>
        <w:del w:id="820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Open a Network Protocol Analyzer program (like </w:t>
      </w:r>
      <w:proofErr w:type="spellStart"/>
      <w:r w:rsidR="006017C7">
        <w:rPr>
          <w:rFonts w:cs="ZapfHumnst BT"/>
        </w:rPr>
        <w:t>WireShark</w:t>
      </w:r>
      <w:proofErr w:type="spellEnd"/>
      <w:r w:rsidR="006017C7">
        <w:rPr>
          <w:rFonts w:cs="ZapfHumnst BT"/>
        </w:rPr>
        <w:t>).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821" w:author="ilya_g" w:date="2014-03-19T14:59:00Z">
          <w:r w:rsidR="00D61BDC" w:rsidRPr="00D61BDC">
            <w:rPr>
              <w:rFonts w:cs="ZapfHumnst BT"/>
              <w:noProof/>
              <w:rPrChange w:id="822" w:author="ilya_g" w:date="2014-03-19T14:59:00Z">
                <w:rPr/>
              </w:rPrChange>
            </w:rPr>
            <w:t>4</w:t>
          </w:r>
        </w:ins>
        <w:del w:id="823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only one power supply is active.</w:t>
      </w:r>
    </w:p>
    <w:p w:rsidR="00E12316" w:rsidRDefault="00515B44">
      <w:pPr>
        <w:pStyle w:val="Para"/>
        <w:rPr>
          <w:ins w:id="824" w:author="ronen_be" w:date="2014-03-09T15:08:00Z"/>
          <w:rFonts w:cs="ZapfHumnst BT"/>
        </w:rPr>
      </w:pPr>
      <w:fldSimple w:instr=" SEQ Step  \* MERGEFORMAT ">
        <w:ins w:id="825" w:author="ilya_g" w:date="2014-03-19T14:59:00Z">
          <w:r w:rsidR="00D61BDC" w:rsidRPr="00D61BDC">
            <w:rPr>
              <w:rFonts w:cs="ZapfHumnst BT"/>
              <w:noProof/>
              <w:rPrChange w:id="826" w:author="ilya_g" w:date="2014-03-19T14:59:00Z">
                <w:rPr/>
              </w:rPrChange>
            </w:rPr>
            <w:t>5</w:t>
          </w:r>
        </w:ins>
        <w:del w:id="827" w:author="ilya_g" w:date="2014-03-19T14:59:00Z">
          <w:r w:rsidR="006017C7" w:rsidDel="00D61BDC">
            <w:rPr>
              <w:rFonts w:cs="ZapfHumnst BT"/>
              <w:noProof/>
            </w:rPr>
            <w:delText>5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ins w:id="828" w:author="ronen_be" w:date="2014-03-09T15:08:00Z">
        <w:r w:rsidR="00E12316">
          <w:rPr>
            <w:rFonts w:cs="ZapfHumnst BT"/>
          </w:rPr>
          <w:t>Send ping to the UUT. Verify ACT led lights</w:t>
        </w:r>
      </w:ins>
      <w:ins w:id="829" w:author="ronen_be" w:date="2014-03-10T08:19:00Z">
        <w:r w:rsidR="005A2644">
          <w:rPr>
            <w:rFonts w:cs="ZapfHumnst BT"/>
          </w:rPr>
          <w:t>/blinks</w:t>
        </w:r>
      </w:ins>
      <w:ins w:id="830" w:author="ronen_be" w:date="2014-03-09T15:08:00Z">
        <w:r w:rsidR="00E12316">
          <w:rPr>
            <w:rFonts w:cs="ZapfHumnst BT"/>
          </w:rPr>
          <w:t>.</w:t>
        </w:r>
      </w:ins>
    </w:p>
    <w:p w:rsidR="00E12316" w:rsidRDefault="00E12316" w:rsidP="00E12316">
      <w:pPr>
        <w:pStyle w:val="Para"/>
        <w:rPr>
          <w:ins w:id="831" w:author="ronen_be" w:date="2014-03-09T15:08:00Z"/>
          <w:rFonts w:cs="ZapfHumnst BT"/>
        </w:rPr>
      </w:pPr>
      <w:ins w:id="832" w:author="ronen_be" w:date="2014-03-09T15:08:00Z">
        <w:r>
          <w:rPr>
            <w:rFonts w:cs="ZapfHumnst BT"/>
          </w:rPr>
          <w:t>6.</w:t>
        </w:r>
        <w:r>
          <w:rPr>
            <w:rFonts w:cs="ZapfHumnst BT"/>
          </w:rPr>
          <w:tab/>
        </w:r>
      </w:ins>
      <w:ins w:id="833" w:author="ronen_be" w:date="2014-03-09T15:09:00Z">
        <w:r>
          <w:rPr>
            <w:rFonts w:cs="ZapfHumnst BT"/>
          </w:rPr>
          <w:t>Turn off the power supply and verify that a Dying gasp event was detected.</w:t>
        </w:r>
      </w:ins>
    </w:p>
    <w:p w:rsidR="006017C7" w:rsidDel="00E12316" w:rsidRDefault="006017C7">
      <w:pPr>
        <w:pStyle w:val="Para"/>
        <w:rPr>
          <w:del w:id="834" w:author="ronen_be" w:date="2014-03-09T15:09:00Z"/>
          <w:rFonts w:cs="ZapfHumnst BT"/>
        </w:rPr>
      </w:pPr>
      <w:del w:id="835" w:author="ronen_be" w:date="2014-03-09T15:09:00Z">
        <w:r w:rsidDel="00E12316">
          <w:rPr>
            <w:rFonts w:cs="ZapfHumnst BT"/>
          </w:rPr>
          <w:delText>Turn off the power supply and verify that a Dying gasp event was detected.</w:delText>
        </w:r>
      </w:del>
    </w:p>
    <w:p w:rsidR="00170D7F" w:rsidRDefault="00515B44" w:rsidP="009727DC">
      <w:pPr>
        <w:pStyle w:val="Para"/>
        <w:rPr>
          <w:rFonts w:cs="ZapfHumnst BT"/>
        </w:rPr>
      </w:pPr>
      <w:del w:id="836" w:author="ronen_be" w:date="2014-03-09T15:09:00Z">
        <w:r w:rsidDel="00E12316">
          <w:fldChar w:fldCharType="begin"/>
        </w:r>
        <w:r w:rsidR="006017C7" w:rsidDel="00E12316">
          <w:rPr>
            <w:rFonts w:cs="ZapfHumnst BT"/>
          </w:rPr>
          <w:delInstrText xml:space="preserve"> SEQ Step  \* MERGEFORMAT </w:delInstrText>
        </w:r>
        <w:r w:rsidDel="00E12316">
          <w:fldChar w:fldCharType="separate"/>
        </w:r>
        <w:r w:rsidR="006017C7" w:rsidDel="00E12316">
          <w:rPr>
            <w:rFonts w:cs="ZapfHumnst BT"/>
          </w:rPr>
          <w:delText>6</w:delText>
        </w:r>
        <w:r w:rsidDel="00E12316">
          <w:fldChar w:fldCharType="end"/>
        </w:r>
      </w:del>
      <w:ins w:id="837" w:author="ronen_be" w:date="2014-03-09T15:09:00Z">
        <w:r w:rsidR="00E12316">
          <w:rPr>
            <w:rFonts w:cs="ZapfHumnst BT"/>
          </w:rPr>
          <w:t>7</w:t>
        </w:r>
      </w:ins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Repeat the test for the second power supply.</w:t>
      </w:r>
    </w:p>
    <w:p w:rsidR="006017C7" w:rsidRDefault="006017C7">
      <w:pPr>
        <w:pStyle w:val="Para"/>
      </w:pPr>
    </w:p>
    <w:p w:rsidR="006017C7" w:rsidRPr="00E55B81" w:rsidRDefault="006017C7">
      <w:pPr>
        <w:pStyle w:val="Heading2"/>
      </w:pPr>
      <w:bookmarkStart w:id="838" w:name="_Toc383004537"/>
      <w:r w:rsidRPr="00E55B81">
        <w:t>XFP Identification Test</w:t>
      </w:r>
      <w:bookmarkEnd w:id="838"/>
    </w:p>
    <w:p w:rsidR="006017C7" w:rsidRPr="00E55B81" w:rsidRDefault="00515B44">
      <w:pPr>
        <w:pStyle w:val="Para"/>
      </w:pPr>
      <w:fldSimple w:instr=" SEQ Step\r1 \* MERGEFORMAT ">
        <w:ins w:id="839" w:author="ilya_g" w:date="2014-03-19T14:59:00Z">
          <w:r w:rsidR="00D61BDC" w:rsidRPr="00D61BDC">
            <w:rPr>
              <w:rFonts w:cs="ZapfHumnst BT"/>
              <w:noProof/>
              <w:rPrChange w:id="840" w:author="ilya_g" w:date="2014-03-19T14:59:00Z">
                <w:rPr/>
              </w:rPrChange>
            </w:rPr>
            <w:t>1</w:t>
          </w:r>
        </w:ins>
        <w:del w:id="841" w:author="ilya_g" w:date="2014-03-19T14:59:00Z">
          <w:r w:rsidR="006017C7" w:rsidRPr="00E55B81" w:rsidDel="00D61BDC">
            <w:rPr>
              <w:rFonts w:cs="ZapfHumnst BT"/>
              <w:noProof/>
            </w:rPr>
            <w:delText>1</w:delText>
          </w:r>
        </w:del>
      </w:fldSimple>
      <w:r w:rsidR="006017C7" w:rsidRPr="00E55B81">
        <w:rPr>
          <w:rFonts w:cs="ZapfHumnst BT"/>
        </w:rPr>
        <w:t>.</w:t>
      </w:r>
      <w:r w:rsidR="006017C7" w:rsidRPr="00E55B81">
        <w:rPr>
          <w:rFonts w:cs="ZapfHumnst BT"/>
        </w:rPr>
        <w:tab/>
        <w:t>Type:</w:t>
      </w:r>
      <w:r w:rsidR="006017C7" w:rsidRPr="00E55B81">
        <w:t xml:space="preserve"> </w:t>
      </w:r>
      <w:r w:rsidR="006017C7" w:rsidRPr="00E55B81">
        <w:rPr>
          <w:color w:val="0000FF"/>
        </w:rPr>
        <w:t xml:space="preserve">configure port </w:t>
      </w:r>
      <w:proofErr w:type="spellStart"/>
      <w:r w:rsidR="006017C7" w:rsidRPr="00E55B81">
        <w:rPr>
          <w:color w:val="0000FF"/>
        </w:rPr>
        <w:t>ethernet</w:t>
      </w:r>
      <w:proofErr w:type="spellEnd"/>
      <w:r w:rsidR="006017C7" w:rsidRPr="00E55B81">
        <w:rPr>
          <w:color w:val="0000FF"/>
        </w:rPr>
        <w:t xml:space="preserve"> </w:t>
      </w:r>
      <w:r w:rsidR="006017C7" w:rsidRPr="00E55B81">
        <w:t>(</w:t>
      </w:r>
      <w:r w:rsidR="00E55B81" w:rsidRPr="00E55B81">
        <w:t>Slot/</w:t>
      </w:r>
      <w:r w:rsidR="006017C7" w:rsidRPr="00E55B81">
        <w:t>Port)</w:t>
      </w:r>
    </w:p>
    <w:p w:rsidR="006017C7" w:rsidRPr="00E55B81" w:rsidRDefault="006017C7">
      <w:pPr>
        <w:pStyle w:val="Para"/>
      </w:pPr>
      <w:r w:rsidRPr="00E55B81">
        <w:tab/>
      </w:r>
      <w:r w:rsidRPr="00E55B81">
        <w:tab/>
        <w:t xml:space="preserve">       </w:t>
      </w:r>
      <w:proofErr w:type="gramStart"/>
      <w:r w:rsidRPr="00E55B81">
        <w:rPr>
          <w:rFonts w:cs="ZapfHumnst BT"/>
          <w:color w:val="0000FF"/>
        </w:rPr>
        <w:t>show</w:t>
      </w:r>
      <w:proofErr w:type="gramEnd"/>
      <w:r w:rsidRPr="00E55B81">
        <w:rPr>
          <w:rFonts w:cs="ZapfHumnst BT"/>
          <w:color w:val="0000FF"/>
        </w:rPr>
        <w:t xml:space="preserve"> status</w:t>
      </w:r>
    </w:p>
    <w:p w:rsidR="006017C7" w:rsidRPr="00E55B81" w:rsidRDefault="00515B44">
      <w:pPr>
        <w:pStyle w:val="Para"/>
        <w:rPr>
          <w:rFonts w:cs="ZapfHumnst BT"/>
        </w:rPr>
      </w:pPr>
      <w:fldSimple w:instr=" SEQ Step  \* MERGEFORMAT ">
        <w:ins w:id="842" w:author="ilya_g" w:date="2014-03-19T14:59:00Z">
          <w:r w:rsidR="00D61BDC" w:rsidRPr="00D61BDC">
            <w:rPr>
              <w:rFonts w:cs="ZapfHumnst BT"/>
              <w:noProof/>
              <w:rPrChange w:id="843" w:author="ilya_g" w:date="2014-03-19T14:59:00Z">
                <w:rPr/>
              </w:rPrChange>
            </w:rPr>
            <w:t>2</w:t>
          </w:r>
        </w:ins>
        <w:del w:id="844" w:author="ilya_g" w:date="2014-03-19T14:59:00Z">
          <w:r w:rsidR="006017C7" w:rsidRPr="00E55B81" w:rsidDel="00D61BDC">
            <w:rPr>
              <w:rFonts w:cs="ZapfHumnst BT"/>
              <w:noProof/>
            </w:rPr>
            <w:delText>2</w:delText>
          </w:r>
        </w:del>
      </w:fldSimple>
      <w:r w:rsidR="006017C7" w:rsidRPr="00E55B81">
        <w:rPr>
          <w:rFonts w:cs="ZapfHumnst BT"/>
        </w:rPr>
        <w:t>.</w:t>
      </w:r>
      <w:r w:rsidR="006017C7" w:rsidRPr="00E55B81">
        <w:rPr>
          <w:rFonts w:cs="ZapfHumnst BT"/>
        </w:rPr>
        <w:tab/>
        <w:t>Verify that the Connector Type is “XFP In”.</w:t>
      </w:r>
    </w:p>
    <w:p w:rsidR="00117A07" w:rsidRDefault="00515B44">
      <w:pPr>
        <w:pStyle w:val="Para"/>
        <w:rPr>
          <w:ins w:id="845" w:author="ronen_be" w:date="2014-03-09T15:04:00Z"/>
          <w:rFonts w:cs="ZapfHumnst BT"/>
        </w:rPr>
      </w:pPr>
      <w:fldSimple w:instr=" SEQ Step  \* MERGEFORMAT ">
        <w:ins w:id="846" w:author="ilya_g" w:date="2014-03-19T14:59:00Z">
          <w:r w:rsidR="00D61BDC" w:rsidRPr="00D61BDC">
            <w:rPr>
              <w:rFonts w:cs="ZapfHumnst BT"/>
              <w:noProof/>
              <w:rPrChange w:id="847" w:author="ilya_g" w:date="2014-03-19T14:59:00Z">
                <w:rPr/>
              </w:rPrChange>
            </w:rPr>
            <w:t>3</w:t>
          </w:r>
        </w:ins>
        <w:del w:id="848" w:author="ilya_g" w:date="2014-03-19T14:59:00Z">
          <w:r w:rsidR="006017C7" w:rsidRPr="00E55B81" w:rsidDel="00D61BDC">
            <w:rPr>
              <w:rFonts w:cs="ZapfHumnst BT"/>
              <w:noProof/>
            </w:rPr>
            <w:delText>3</w:delText>
          </w:r>
        </w:del>
      </w:fldSimple>
      <w:r w:rsidR="006017C7" w:rsidRPr="00E55B81">
        <w:rPr>
          <w:rFonts w:cs="ZapfHumnst BT"/>
        </w:rPr>
        <w:t>.</w:t>
      </w:r>
      <w:r w:rsidR="006017C7" w:rsidRPr="00E55B81">
        <w:rPr>
          <w:rFonts w:cs="ZapfHumnst BT"/>
        </w:rPr>
        <w:tab/>
        <w:t>Repeat this test on each of XFP port.</w:t>
      </w:r>
    </w:p>
    <w:p w:rsidR="00117A07" w:rsidRDefault="00515B44">
      <w:pPr>
        <w:pStyle w:val="Para"/>
        <w:rPr>
          <w:ins w:id="849" w:author="ronen_be" w:date="2014-03-09T15:05:00Z"/>
          <w:rFonts w:cs="ZapfHumnst BT"/>
        </w:rPr>
      </w:pPr>
      <w:ins w:id="850" w:author="ronen_be" w:date="2014-03-09T15:04:00Z">
        <w:r>
          <w:fldChar w:fldCharType="begin"/>
        </w:r>
        <w:r w:rsidR="00117A07">
          <w:rPr>
            <w:rFonts w:cs="ZapfHumnst BT"/>
          </w:rPr>
          <w:instrText xml:space="preserve"> SEQ Step  \* MERGEFORMAT </w:instrText>
        </w:r>
        <w:r>
          <w:fldChar w:fldCharType="separate"/>
        </w:r>
      </w:ins>
      <w:ins w:id="851" w:author="ilya_g" w:date="2014-03-19T14:59:00Z">
        <w:r w:rsidR="00D61BDC">
          <w:rPr>
            <w:rFonts w:cs="ZapfHumnst BT"/>
            <w:noProof/>
          </w:rPr>
          <w:t>4</w:t>
        </w:r>
      </w:ins>
      <w:ins w:id="852" w:author="ronen_be" w:date="2014-03-09T15:04:00Z">
        <w:r>
          <w:fldChar w:fldCharType="end"/>
        </w:r>
        <w:r w:rsidR="00117A07">
          <w:rPr>
            <w:rFonts w:cs="ZapfHumnst BT"/>
          </w:rPr>
          <w:t>.</w:t>
        </w:r>
        <w:r w:rsidR="00117A07">
          <w:rPr>
            <w:rFonts w:cs="ZapfHumnst BT"/>
          </w:rPr>
          <w:tab/>
          <w:t>Verify that the</w:t>
        </w:r>
      </w:ins>
      <w:ins w:id="853" w:author="ronen_be" w:date="2014-03-09T15:05:00Z">
        <w:r w:rsidR="00117A07">
          <w:rPr>
            <w:rFonts w:cs="ZapfHumnst BT"/>
          </w:rPr>
          <w:t xml:space="preserve"> Manufacturer Part Number is “XFP-1D” </w:t>
        </w:r>
        <w:r w:rsidR="00117A07">
          <w:rPr>
            <w:rFonts w:cs="ZapfHumnst BT"/>
          </w:rPr>
          <w:br/>
          <w:t>(or other according the type of the XFP)</w:t>
        </w:r>
      </w:ins>
    </w:p>
    <w:p w:rsidR="006017C7" w:rsidRPr="00E55B81" w:rsidRDefault="006017C7" w:rsidP="00117A07">
      <w:pPr>
        <w:pStyle w:val="Para"/>
      </w:pPr>
      <w:del w:id="854" w:author="ronen_be" w:date="2014-03-09T15:06:00Z">
        <w:r w:rsidRPr="00E55B81" w:rsidDel="00117A07">
          <w:rPr>
            <w:rFonts w:cs="ZapfHumnst BT"/>
          </w:rPr>
          <w:br/>
        </w:r>
      </w:del>
    </w:p>
    <w:p w:rsidR="006017C7" w:rsidRPr="00E55B81" w:rsidRDefault="006017C7">
      <w:pPr>
        <w:pStyle w:val="Heading2"/>
      </w:pPr>
      <w:bookmarkStart w:id="855" w:name="_Toc383004538"/>
      <w:r w:rsidRPr="00E55B81">
        <w:t>SFP Identification Test</w:t>
      </w:r>
      <w:bookmarkEnd w:id="855"/>
    </w:p>
    <w:p w:rsidR="006017C7" w:rsidRPr="00E55B81" w:rsidRDefault="00515B44">
      <w:pPr>
        <w:pStyle w:val="Para"/>
      </w:pPr>
      <w:fldSimple w:instr=" SEQ Step\r1 \* MERGEFORMAT ">
        <w:ins w:id="856" w:author="ilya_g" w:date="2014-03-19T14:59:00Z">
          <w:r w:rsidR="00D61BDC" w:rsidRPr="00D61BDC">
            <w:rPr>
              <w:rFonts w:cs="ZapfHumnst BT"/>
              <w:noProof/>
              <w:rPrChange w:id="857" w:author="ilya_g" w:date="2014-03-19T14:59:00Z">
                <w:rPr/>
              </w:rPrChange>
            </w:rPr>
            <w:t>1</w:t>
          </w:r>
        </w:ins>
        <w:del w:id="858" w:author="ilya_g" w:date="2014-03-19T14:59:00Z">
          <w:r w:rsidR="006017C7" w:rsidRPr="00E55B81" w:rsidDel="00D61BDC">
            <w:rPr>
              <w:rFonts w:cs="ZapfHumnst BT"/>
              <w:noProof/>
            </w:rPr>
            <w:delText>1</w:delText>
          </w:r>
        </w:del>
      </w:fldSimple>
      <w:r w:rsidR="006017C7" w:rsidRPr="00E55B81">
        <w:rPr>
          <w:rFonts w:cs="ZapfHumnst BT"/>
        </w:rPr>
        <w:t>.</w:t>
      </w:r>
      <w:r w:rsidR="006017C7" w:rsidRPr="00E55B81">
        <w:rPr>
          <w:rFonts w:cs="ZapfHumnst BT"/>
        </w:rPr>
        <w:tab/>
        <w:t>Type:</w:t>
      </w:r>
      <w:r w:rsidR="006017C7" w:rsidRPr="00E55B81">
        <w:t xml:space="preserve"> </w:t>
      </w:r>
      <w:r w:rsidR="006017C7" w:rsidRPr="00E55B81">
        <w:rPr>
          <w:color w:val="0000FF"/>
        </w:rPr>
        <w:t xml:space="preserve">configure port </w:t>
      </w:r>
      <w:proofErr w:type="spellStart"/>
      <w:r w:rsidR="006017C7" w:rsidRPr="00E55B81">
        <w:rPr>
          <w:color w:val="0000FF"/>
        </w:rPr>
        <w:t>ethernet</w:t>
      </w:r>
      <w:proofErr w:type="spellEnd"/>
      <w:r w:rsidR="006017C7" w:rsidRPr="00E55B81">
        <w:rPr>
          <w:color w:val="0000FF"/>
        </w:rPr>
        <w:t xml:space="preserve"> </w:t>
      </w:r>
      <w:r w:rsidR="006017C7" w:rsidRPr="00E55B81">
        <w:t>(Port)</w:t>
      </w:r>
    </w:p>
    <w:p w:rsidR="006017C7" w:rsidRDefault="006017C7">
      <w:pPr>
        <w:pStyle w:val="Para"/>
      </w:pPr>
      <w:r w:rsidRPr="00E55B81">
        <w:tab/>
      </w:r>
      <w:r w:rsidRPr="00E55B81">
        <w:tab/>
        <w:t xml:space="preserve">       </w:t>
      </w:r>
      <w:proofErr w:type="gramStart"/>
      <w:r w:rsidRPr="00E55B81">
        <w:rPr>
          <w:rFonts w:cs="ZapfHumnst BT"/>
          <w:color w:val="0000FF"/>
        </w:rPr>
        <w:t>show</w:t>
      </w:r>
      <w:proofErr w:type="gramEnd"/>
      <w:r w:rsidRPr="00E55B81">
        <w:rPr>
          <w:rFonts w:cs="ZapfHumnst BT"/>
          <w:color w:val="0000FF"/>
        </w:rPr>
        <w:t xml:space="preserve"> status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859" w:author="ilya_g" w:date="2014-03-19T14:59:00Z">
          <w:r w:rsidR="00D61BDC" w:rsidRPr="00D61BDC">
            <w:rPr>
              <w:rFonts w:cs="ZapfHumnst BT"/>
              <w:noProof/>
              <w:rPrChange w:id="860" w:author="ilya_g" w:date="2014-03-19T14:59:00Z">
                <w:rPr/>
              </w:rPrChange>
            </w:rPr>
            <w:t>2</w:t>
          </w:r>
        </w:ins>
        <w:del w:id="861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that the Connector Type is “SFP In”.</w:t>
      </w:r>
    </w:p>
    <w:p w:rsidR="00117A07" w:rsidRDefault="00515B44">
      <w:pPr>
        <w:pStyle w:val="Para"/>
        <w:rPr>
          <w:ins w:id="862" w:author="ronen_be" w:date="2014-03-09T15:05:00Z"/>
          <w:rFonts w:cs="ZapfHumnst BT"/>
        </w:rPr>
      </w:pPr>
      <w:fldSimple w:instr=" SEQ Step  \* MERGEFORMAT ">
        <w:ins w:id="863" w:author="ilya_g" w:date="2014-03-19T14:59:00Z">
          <w:r w:rsidR="00D61BDC" w:rsidRPr="00D61BDC">
            <w:rPr>
              <w:rFonts w:cs="ZapfHumnst BT"/>
              <w:noProof/>
              <w:rPrChange w:id="864" w:author="ilya_g" w:date="2014-03-19T14:59:00Z">
                <w:rPr/>
              </w:rPrChange>
            </w:rPr>
            <w:t>3</w:t>
          </w:r>
        </w:ins>
        <w:del w:id="865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Repeat this test on each of SFP port.</w:t>
      </w:r>
    </w:p>
    <w:p w:rsidR="00117A07" w:rsidRDefault="00515B44" w:rsidP="00C56ACC">
      <w:pPr>
        <w:pStyle w:val="Para"/>
        <w:rPr>
          <w:ins w:id="866" w:author="ronen_be" w:date="2014-03-09T15:05:00Z"/>
          <w:rFonts w:cs="ZapfHumnst BT"/>
        </w:rPr>
      </w:pPr>
      <w:ins w:id="867" w:author="ronen_be" w:date="2014-03-09T15:05:00Z">
        <w:r>
          <w:fldChar w:fldCharType="begin"/>
        </w:r>
        <w:r w:rsidR="00117A07">
          <w:rPr>
            <w:rFonts w:cs="ZapfHumnst BT"/>
          </w:rPr>
          <w:instrText xml:space="preserve"> SEQ Step  \* MERGEFORMAT </w:instrText>
        </w:r>
        <w:r>
          <w:fldChar w:fldCharType="separate"/>
        </w:r>
      </w:ins>
      <w:ins w:id="868" w:author="ilya_g" w:date="2014-03-19T14:59:00Z">
        <w:r w:rsidR="00D61BDC">
          <w:rPr>
            <w:rFonts w:cs="ZapfHumnst BT"/>
            <w:noProof/>
          </w:rPr>
          <w:t>4</w:t>
        </w:r>
      </w:ins>
      <w:ins w:id="869" w:author="ronen_be" w:date="2014-03-09T15:05:00Z">
        <w:r>
          <w:fldChar w:fldCharType="end"/>
        </w:r>
        <w:r w:rsidR="00117A07">
          <w:rPr>
            <w:rFonts w:cs="ZapfHumnst BT"/>
          </w:rPr>
          <w:t>.</w:t>
        </w:r>
        <w:r w:rsidR="00117A07">
          <w:rPr>
            <w:rFonts w:cs="ZapfHumnst BT"/>
          </w:rPr>
          <w:tab/>
          <w:t>Verify that the Manufacturer Part Number is “</w:t>
        </w:r>
      </w:ins>
      <w:ins w:id="870" w:author="ronen_be" w:date="2014-03-09T15:06:00Z">
        <w:r w:rsidR="00117A07">
          <w:rPr>
            <w:rFonts w:cs="ZapfHumnst BT"/>
          </w:rPr>
          <w:t>S</w:t>
        </w:r>
      </w:ins>
      <w:ins w:id="871" w:author="ronen_be" w:date="2014-03-09T15:05:00Z">
        <w:r w:rsidR="00117A07">
          <w:rPr>
            <w:rFonts w:cs="ZapfHumnst BT"/>
          </w:rPr>
          <w:t>FP-</w:t>
        </w:r>
      </w:ins>
      <w:ins w:id="872" w:author="ronen_be" w:date="2014-03-09T15:12:00Z">
        <w:r w:rsidR="00C56ACC">
          <w:rPr>
            <w:rFonts w:cs="ZapfHumnst BT"/>
          </w:rPr>
          <w:t>3</w:t>
        </w:r>
      </w:ins>
      <w:ins w:id="873" w:author="ronen_be" w:date="2014-03-09T15:06:00Z">
        <w:r w:rsidR="00117A07">
          <w:rPr>
            <w:rFonts w:cs="ZapfHumnst BT"/>
          </w:rPr>
          <w:t>0</w:t>
        </w:r>
      </w:ins>
      <w:ins w:id="874" w:author="ronen_be" w:date="2014-03-09T15:05:00Z">
        <w:r w:rsidR="00117A07">
          <w:rPr>
            <w:rFonts w:cs="ZapfHumnst BT"/>
          </w:rPr>
          <w:t xml:space="preserve">” </w:t>
        </w:r>
        <w:r w:rsidR="00117A07">
          <w:rPr>
            <w:rFonts w:cs="ZapfHumnst BT"/>
          </w:rPr>
          <w:br/>
          <w:t xml:space="preserve">(or other according the type of the </w:t>
        </w:r>
      </w:ins>
      <w:ins w:id="875" w:author="ronen_be" w:date="2014-03-09T15:06:00Z">
        <w:r w:rsidR="00117A07">
          <w:rPr>
            <w:rFonts w:cs="ZapfHumnst BT"/>
          </w:rPr>
          <w:t>S</w:t>
        </w:r>
      </w:ins>
      <w:ins w:id="876" w:author="ronen_be" w:date="2014-03-09T15:05:00Z">
        <w:r w:rsidR="00117A07">
          <w:rPr>
            <w:rFonts w:cs="ZapfHumnst BT"/>
          </w:rPr>
          <w:t>FP)</w:t>
        </w:r>
      </w:ins>
    </w:p>
    <w:p w:rsidR="006017C7" w:rsidRDefault="006017C7">
      <w:pPr>
        <w:pStyle w:val="Para"/>
      </w:pPr>
      <w:r>
        <w:rPr>
          <w:rFonts w:cs="ZapfHumnst BT"/>
        </w:rPr>
        <w:lastRenderedPageBreak/>
        <w:br/>
      </w:r>
    </w:p>
    <w:p w:rsidR="006017C7" w:rsidRDefault="006017C7">
      <w:pPr>
        <w:pStyle w:val="Heading2"/>
        <w:rPr>
          <w:rFonts w:cs="ZapfHumnst BT"/>
        </w:rPr>
      </w:pPr>
      <w:bookmarkStart w:id="877" w:name="_Toc288971557"/>
      <w:bookmarkStart w:id="878" w:name="_Toc383004539"/>
      <w:r>
        <w:t>Date &amp; Time T</w:t>
      </w:r>
      <w:bookmarkEnd w:id="877"/>
      <w:r>
        <w:t>est</w:t>
      </w:r>
      <w:bookmarkEnd w:id="878"/>
    </w:p>
    <w:p w:rsidR="006017C7" w:rsidRDefault="00515B44">
      <w:pPr>
        <w:pStyle w:val="Para"/>
        <w:rPr>
          <w:rFonts w:cs="ZapfHumnst BT"/>
          <w:color w:val="0000FF"/>
        </w:rPr>
      </w:pPr>
      <w:fldSimple w:instr=" SEQ Step\r1 \* MERGEFORMAT ">
        <w:ins w:id="879" w:author="ilya_g" w:date="2014-03-19T14:59:00Z">
          <w:r w:rsidR="00D61BDC" w:rsidRPr="00D61BDC">
            <w:rPr>
              <w:rFonts w:cs="ZapfHumnst BT"/>
              <w:noProof/>
              <w:rPrChange w:id="880" w:author="ilya_g" w:date="2014-03-19T14:59:00Z">
                <w:rPr/>
              </w:rPrChange>
            </w:rPr>
            <w:t>1</w:t>
          </w:r>
        </w:ins>
        <w:del w:id="881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 xml:space="preserve">configure system </w:t>
      </w:r>
    </w:p>
    <w:p w:rsidR="006017C7" w:rsidRDefault="006017C7">
      <w:pPr>
        <w:pStyle w:val="Para"/>
        <w:rPr>
          <w:rFonts w:cs="ZapfHumnst BT"/>
        </w:rPr>
      </w:pPr>
      <w:r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ab/>
        <w:t xml:space="preserve">       </w:t>
      </w:r>
      <w:proofErr w:type="gramStart"/>
      <w:r>
        <w:rPr>
          <w:rFonts w:cs="ZapfHumnst BT"/>
          <w:color w:val="0000FF"/>
        </w:rPr>
        <w:t>show</w:t>
      </w:r>
      <w:proofErr w:type="gramEnd"/>
      <w:r>
        <w:rPr>
          <w:rFonts w:cs="ZapfHumnst BT"/>
          <w:color w:val="0000FF"/>
        </w:rPr>
        <w:t xml:space="preserve"> system-date</w:t>
      </w:r>
    </w:p>
    <w:p w:rsidR="006017C7" w:rsidDel="00117A07" w:rsidRDefault="00515B44">
      <w:pPr>
        <w:pStyle w:val="Para"/>
        <w:rPr>
          <w:del w:id="882" w:author="ronen_be" w:date="2014-03-09T15:06:00Z"/>
          <w:rFonts w:cs="ZapfHumnst BT"/>
        </w:rPr>
      </w:pPr>
      <w:fldSimple w:instr=" SEQ Step  \* MERGEFORMAT ">
        <w:ins w:id="883" w:author="ilya_g" w:date="2014-03-19T14:59:00Z">
          <w:r w:rsidR="00D61BDC" w:rsidRPr="00D61BDC">
            <w:rPr>
              <w:rFonts w:cs="ZapfHumnst BT"/>
              <w:noProof/>
              <w:rPrChange w:id="884" w:author="ilya_g" w:date="2014-03-19T14:59:00Z">
                <w:rPr/>
              </w:rPrChange>
            </w:rPr>
            <w:t>2</w:t>
          </w:r>
        </w:ins>
        <w:del w:id="885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Verify the current date and time.</w:t>
      </w:r>
    </w:p>
    <w:p w:rsidR="00170D7F" w:rsidRDefault="00170D7F" w:rsidP="00117A07">
      <w:pPr>
        <w:pStyle w:val="Para"/>
      </w:pPr>
    </w:p>
    <w:p w:rsidR="006017C7" w:rsidRDefault="006017C7">
      <w:pPr>
        <w:pStyle w:val="Heading2"/>
      </w:pPr>
      <w:bookmarkStart w:id="886" w:name="_Toc383004540"/>
      <w:r>
        <w:t>Data Transmission test</w:t>
      </w:r>
      <w:bookmarkEnd w:id="886"/>
    </w:p>
    <w:p w:rsidR="006017C7" w:rsidRDefault="006017C7" w:rsidP="006921DF">
      <w:pPr>
        <w:pStyle w:val="Para"/>
        <w:numPr>
          <w:ilvl w:val="0"/>
          <w:numId w:val="8"/>
        </w:numPr>
        <w:tabs>
          <w:tab w:val="left" w:pos="1985"/>
        </w:tabs>
      </w:pPr>
      <w:bookmarkStart w:id="887" w:name="_Toc532633821"/>
      <w:bookmarkStart w:id="888" w:name="_Toc533910218"/>
      <w:bookmarkStart w:id="889" w:name="_Toc536520966"/>
      <w:bookmarkStart w:id="890" w:name="_Toc536522431"/>
      <w:r>
        <w:t xml:space="preserve">Repeat section </w:t>
      </w:r>
      <w:r w:rsidR="00515B44">
        <w:fldChar w:fldCharType="begin"/>
      </w:r>
      <w:r w:rsidR="00515B44">
        <w:instrText>HYPERLINK \l "_Functionality_Test."</w:instrText>
      </w:r>
      <w:ins w:id="891" w:author="ilya_g" w:date="2014-03-19T14:59:00Z"/>
      <w:r w:rsidR="00515B44">
        <w:fldChar w:fldCharType="separate"/>
      </w:r>
      <w:r>
        <w:rPr>
          <w:rStyle w:val="Hyperlink"/>
        </w:rPr>
        <w:t>4.2.4</w:t>
      </w:r>
      <w:r w:rsidR="00515B44">
        <w:fldChar w:fldCharType="end"/>
      </w:r>
    </w:p>
    <w:p w:rsidR="006017C7" w:rsidRDefault="006017C7">
      <w:pPr>
        <w:pStyle w:val="Para"/>
      </w:pPr>
    </w:p>
    <w:tbl>
      <w:tblPr>
        <w:tblW w:w="774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464"/>
      </w:tblGrid>
      <w:tr w:rsidR="006017C7" w:rsidTr="006017C7"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>
            <w:pPr>
              <w:pStyle w:val="Note"/>
              <w:rPr>
                <w:i w:val="0"/>
                <w:iCs w:val="0"/>
              </w:rPr>
            </w:pPr>
            <w:r>
              <w:rPr>
                <w:rFonts w:cs="ZapfHumnst BT"/>
              </w:rPr>
              <w:t>Perform this test only if data transmission was not tested while ESS.</w:t>
            </w:r>
          </w:p>
        </w:tc>
      </w:tr>
    </w:tbl>
    <w:p w:rsidR="00456B10" w:rsidRDefault="00456B10">
      <w:pPr>
        <w:pStyle w:val="Para"/>
        <w:rPr>
          <w:ins w:id="892" w:author="ronen_be" w:date="2014-02-18T20:56:00Z"/>
          <w:rFonts w:cs="ZapfHumnst BT"/>
          <w:u w:val="single"/>
        </w:rPr>
      </w:pPr>
    </w:p>
    <w:p w:rsidR="006017C7" w:rsidRPr="00456B10" w:rsidDel="00023764" w:rsidRDefault="006017C7">
      <w:pPr>
        <w:pStyle w:val="Para"/>
        <w:rPr>
          <w:del w:id="893" w:author="ronen_be" w:date="2014-02-18T20:57:00Z"/>
          <w:u w:val="single"/>
          <w:rPrChange w:id="894" w:author="ronen_be" w:date="2014-02-18T20:56:00Z">
            <w:rPr>
              <w:del w:id="895" w:author="ronen_be" w:date="2014-02-18T20:57:00Z"/>
            </w:rPr>
          </w:rPrChange>
        </w:rPr>
      </w:pPr>
    </w:p>
    <w:p w:rsidR="006921DF" w:rsidRDefault="006921DF" w:rsidP="006921DF">
      <w:pPr>
        <w:pStyle w:val="Para"/>
        <w:numPr>
          <w:ilvl w:val="0"/>
          <w:numId w:val="8"/>
        </w:numPr>
        <w:rPr>
          <w:rFonts w:cs="ZapfHumnst BT"/>
        </w:rPr>
      </w:pPr>
      <w:del w:id="896" w:author="ronen_be" w:date="2014-02-18T20:56:00Z">
        <w:r w:rsidRPr="006921DF" w:rsidDel="00456B10">
          <w:rPr>
            <w:rFonts w:cs="ZapfHumnst BT"/>
          </w:rPr>
          <w:delText>For 10 Giga ports product</w:delText>
        </w:r>
        <w:r w:rsidDel="00456B10">
          <w:rPr>
            <w:rFonts w:cs="ZapfHumnst BT"/>
          </w:rPr>
          <w:delText xml:space="preserve"> </w:delText>
        </w:r>
        <w:r w:rsidR="00B171CB" w:rsidDel="00456B10">
          <w:rPr>
            <w:rFonts w:cs="ZapfHumnst BT"/>
          </w:rPr>
          <w:delText xml:space="preserve">only: </w:delText>
        </w:r>
      </w:del>
      <w:r w:rsidR="00B171CB">
        <w:rPr>
          <w:rFonts w:cs="ZapfHumnst BT"/>
        </w:rPr>
        <w:t xml:space="preserve">Configure the UUT as specified in </w:t>
      </w:r>
      <w:r w:rsidR="00515B44">
        <w:rPr>
          <w:rFonts w:cs="ZapfHumnst BT"/>
        </w:rPr>
        <w:fldChar w:fldCharType="begin"/>
      </w:r>
      <w:r w:rsidR="00B171CB">
        <w:rPr>
          <w:rFonts w:cs="ZapfHumnst BT"/>
        </w:rPr>
        <w:instrText>HYPERLINK  \l "_Appendix_A._UUT_2"</w:instrText>
      </w:r>
      <w:ins w:id="897" w:author="ilya_g" w:date="2014-03-19T14:59:00Z">
        <w:r w:rsidR="00D61BDC">
          <w:rPr>
            <w:rFonts w:cs="ZapfHumnst BT"/>
          </w:rPr>
        </w:r>
      </w:ins>
      <w:r w:rsidR="00515B44">
        <w:rPr>
          <w:rFonts w:cs="ZapfHumnst BT"/>
        </w:rPr>
        <w:fldChar w:fldCharType="separate"/>
      </w:r>
      <w:r w:rsidR="00B171CB">
        <w:rPr>
          <w:rStyle w:val="Hyperlink"/>
          <w:rFonts w:cs="ZapfHumnst BT"/>
        </w:rPr>
        <w:t>Appendix A (A</w:t>
      </w:r>
      <w:ins w:id="898" w:author="ronen_be" w:date="2014-02-19T15:09:00Z">
        <w:r w:rsidR="00472A5B">
          <w:rPr>
            <w:rStyle w:val="Hyperlink"/>
            <w:rFonts w:cs="ZapfHumnst BT"/>
          </w:rPr>
          <w:t>4</w:t>
        </w:r>
      </w:ins>
      <w:del w:id="899" w:author="ronen_be" w:date="2014-02-19T15:09:00Z">
        <w:r w:rsidR="00B171CB" w:rsidDel="00472A5B">
          <w:rPr>
            <w:rStyle w:val="Hyperlink"/>
            <w:rFonts w:cs="ZapfHumnst BT"/>
          </w:rPr>
          <w:delText>3</w:delText>
        </w:r>
      </w:del>
      <w:r w:rsidR="00B171CB">
        <w:rPr>
          <w:rStyle w:val="Hyperlink"/>
          <w:rFonts w:cs="ZapfHumnst BT"/>
        </w:rPr>
        <w:t>).</w:t>
      </w:r>
      <w:r w:rsidR="00515B44">
        <w:rPr>
          <w:rFonts w:cs="ZapfHumnst BT"/>
        </w:rPr>
        <w:fldChar w:fldCharType="end"/>
      </w:r>
    </w:p>
    <w:p w:rsidR="00010FF9" w:rsidRDefault="00010FF9" w:rsidP="00010FF9">
      <w:pPr>
        <w:pStyle w:val="Para"/>
        <w:numPr>
          <w:ilvl w:val="0"/>
          <w:numId w:val="8"/>
        </w:numPr>
        <w:rPr>
          <w:rFonts w:cs="ZapfHumnst BT"/>
        </w:rPr>
      </w:pPr>
      <w:r>
        <w:rPr>
          <w:rFonts w:cs="ZapfHumnst BT"/>
        </w:rPr>
        <w:t>Perform Data Transmission for 2 minutes.</w:t>
      </w:r>
    </w:p>
    <w:p w:rsidR="00010FF9" w:rsidRPr="00010FF9" w:rsidRDefault="00010FF9" w:rsidP="00010FF9">
      <w:pPr>
        <w:pStyle w:val="Para"/>
        <w:numPr>
          <w:ilvl w:val="0"/>
          <w:numId w:val="8"/>
        </w:numPr>
        <w:rPr>
          <w:rFonts w:cs="ZapfHumnst BT"/>
        </w:rPr>
      </w:pPr>
      <w:r>
        <w:rPr>
          <w:rFonts w:cs="ZapfHumnst BT"/>
        </w:rPr>
        <w:t>Verify no errors in the Generator.</w:t>
      </w:r>
    </w:p>
    <w:p w:rsidR="006921DF" w:rsidRDefault="006921DF" w:rsidP="001805A5">
      <w:pPr>
        <w:pStyle w:val="Para"/>
        <w:ind w:left="0" w:firstLine="0"/>
        <w:rPr>
          <w:ins w:id="900" w:author="ronen_be" w:date="2014-02-18T20:49:00Z"/>
        </w:rPr>
      </w:pPr>
    </w:p>
    <w:tbl>
      <w:tblPr>
        <w:tblW w:w="774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464"/>
      </w:tblGrid>
      <w:tr w:rsidR="00023764" w:rsidTr="0025205F">
        <w:trPr>
          <w:ins w:id="901" w:author="ronen_be" w:date="2014-02-18T20:57:00Z"/>
        </w:trPr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023764" w:rsidRDefault="00023764" w:rsidP="0025205F">
            <w:pPr>
              <w:pStyle w:val="Notetitle"/>
              <w:rPr>
                <w:ins w:id="902" w:author="ronen_be" w:date="2014-02-18T20:57:00Z"/>
              </w:rPr>
            </w:pPr>
            <w:ins w:id="903" w:author="ronen_be" w:date="2014-02-18T20:57:00Z">
              <w:r>
                <w:t>Note</w:t>
              </w:r>
            </w:ins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23764" w:rsidRDefault="00023764" w:rsidP="00023764">
            <w:pPr>
              <w:pStyle w:val="Note"/>
              <w:rPr>
                <w:ins w:id="904" w:author="ronen_be" w:date="2014-02-18T20:57:00Z"/>
                <w:i w:val="0"/>
                <w:iCs w:val="0"/>
              </w:rPr>
            </w:pPr>
            <w:ins w:id="905" w:author="ronen_be" w:date="2014-02-18T20:57:00Z">
              <w:r>
                <w:rPr>
                  <w:rFonts w:cs="ZapfHumnst BT"/>
                </w:rPr>
                <w:t xml:space="preserve">Perform section 2-4 only for </w:t>
              </w:r>
              <w:r w:rsidR="00515B44" w:rsidRPr="00515B44">
                <w:rPr>
                  <w:rFonts w:cs="ZapfHumnst BT"/>
                  <w:rPrChange w:id="906" w:author="ronen_be" w:date="2014-02-18T20:57:00Z">
                    <w:rPr>
                      <w:rFonts w:cs="ZapfHumnst BT"/>
                      <w:u w:val="single"/>
                    </w:rPr>
                  </w:rPrChange>
                </w:rPr>
                <w:t>3XFP/10 Giga ports product</w:t>
              </w:r>
              <w:r>
                <w:rPr>
                  <w:rFonts w:cs="ZapfHumnst BT"/>
                </w:rPr>
                <w:t>.</w:t>
              </w:r>
            </w:ins>
          </w:p>
        </w:tc>
      </w:tr>
    </w:tbl>
    <w:p w:rsidR="0090379F" w:rsidRDefault="0090379F" w:rsidP="001805A5">
      <w:pPr>
        <w:pStyle w:val="Para"/>
        <w:ind w:left="0" w:firstLine="0"/>
        <w:rPr>
          <w:rtl/>
        </w:rPr>
      </w:pPr>
    </w:p>
    <w:p w:rsidR="006017C7" w:rsidRPr="00390B55" w:rsidRDefault="006017C7">
      <w:pPr>
        <w:pStyle w:val="Heading2"/>
        <w:tabs>
          <w:tab w:val="clear" w:pos="709"/>
        </w:tabs>
      </w:pPr>
      <w:bookmarkStart w:id="907" w:name="_Toc383004541"/>
      <w:r w:rsidRPr="00390B55">
        <w:t>EXT CLK Test</w:t>
      </w:r>
      <w:bookmarkEnd w:id="907"/>
    </w:p>
    <w:p w:rsidR="006017C7" w:rsidRDefault="00515B44" w:rsidP="00D56393">
      <w:pPr>
        <w:pStyle w:val="Para"/>
        <w:rPr>
          <w:rFonts w:cs="ZapfHumnst BT"/>
        </w:rPr>
      </w:pPr>
      <w:fldSimple w:instr=" SEQ Step\r1 \* MERGEFORMAT ">
        <w:ins w:id="908" w:author="ilya_g" w:date="2014-03-19T14:59:00Z">
          <w:r w:rsidR="00D61BDC" w:rsidRPr="00D61BDC">
            <w:rPr>
              <w:rFonts w:cs="ZapfHumnst BT"/>
              <w:noProof/>
              <w:rPrChange w:id="909" w:author="ilya_g" w:date="2014-03-19T14:59:00Z">
                <w:rPr/>
              </w:rPrChange>
            </w:rPr>
            <w:t>1</w:t>
          </w:r>
        </w:ins>
        <w:del w:id="910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6017C7">
        <w:rPr>
          <w:rFonts w:cs="ZapfHumnst BT"/>
          <w:color w:val="0000FF"/>
        </w:rPr>
        <w:t xml:space="preserve"> </w:t>
      </w:r>
      <w:r w:rsidR="00D56393" w:rsidRPr="00D56393">
        <w:rPr>
          <w:rFonts w:cs="ZapfHumnst BT"/>
        </w:rPr>
        <w:t>Verify that SD led</w:t>
      </w:r>
      <w:r w:rsidR="00D56393">
        <w:rPr>
          <w:rFonts w:cs="ZapfHumnst BT"/>
        </w:rPr>
        <w:t xml:space="preserve"> of EXT CLK port</w:t>
      </w:r>
      <w:r w:rsidR="00D56393" w:rsidRPr="00D56393">
        <w:rPr>
          <w:rFonts w:cs="ZapfHumnst BT"/>
        </w:rPr>
        <w:t xml:space="preserve"> is off</w:t>
      </w:r>
      <w:r w:rsidR="00D56393">
        <w:rPr>
          <w:rFonts w:cs="ZapfHumnst BT"/>
        </w:rPr>
        <w:t>.</w:t>
      </w:r>
    </w:p>
    <w:p w:rsidR="006017C7" w:rsidRDefault="00515B44" w:rsidP="00805D7E">
      <w:pPr>
        <w:pStyle w:val="Para"/>
        <w:rPr>
          <w:rFonts w:cs="ZapfHumnst BT"/>
        </w:rPr>
      </w:pPr>
      <w:fldSimple w:instr=" SEQ Step  \* MERGEFORMAT ">
        <w:ins w:id="911" w:author="ilya_g" w:date="2014-03-19T14:59:00Z">
          <w:r w:rsidR="00D61BDC" w:rsidRPr="00D61BDC">
            <w:rPr>
              <w:rFonts w:cs="ZapfHumnst BT"/>
              <w:noProof/>
              <w:rPrChange w:id="912" w:author="ilya_g" w:date="2014-03-19T14:59:00Z">
                <w:rPr/>
              </w:rPrChange>
            </w:rPr>
            <w:t>2</w:t>
          </w:r>
        </w:ins>
        <w:del w:id="913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</w:r>
      <w:r w:rsidR="00805D7E">
        <w:rPr>
          <w:rFonts w:cs="ZapfHumnst BT"/>
        </w:rPr>
        <w:t xml:space="preserve">Configure the UUT as specified in </w:t>
      </w:r>
      <w:r>
        <w:fldChar w:fldCharType="begin"/>
      </w:r>
      <w:r>
        <w:instrText>HYPERLINK \l "_UUT_Configure_for"</w:instrText>
      </w:r>
      <w:ins w:id="914" w:author="ilya_g" w:date="2014-03-19T14:59:00Z"/>
      <w:r>
        <w:fldChar w:fldCharType="separate"/>
      </w:r>
      <w:r w:rsidR="00805D7E" w:rsidRPr="001F4D3A">
        <w:rPr>
          <w:rStyle w:val="Hyperlink"/>
          <w:rFonts w:cs="ZapfHumnst BT"/>
        </w:rPr>
        <w:t>Appendix D</w:t>
      </w:r>
      <w:r>
        <w:fldChar w:fldCharType="end"/>
      </w:r>
      <w:r w:rsidR="00805D7E">
        <w:rPr>
          <w:rFonts w:cs="ZapfHumnst BT"/>
        </w:rPr>
        <w:t>.</w:t>
      </w:r>
    </w:p>
    <w:p w:rsidR="00805D7E" w:rsidRPr="00805D7E" w:rsidRDefault="00D56393" w:rsidP="00805D7E">
      <w:pPr>
        <w:pStyle w:val="Para"/>
        <w:rPr>
          <w:rFonts w:cs="ZapfHumnst BT"/>
          <w:color w:val="0000FF"/>
        </w:rPr>
      </w:pPr>
      <w:r>
        <w:t>3</w:t>
      </w:r>
      <w:r>
        <w:rPr>
          <w:rFonts w:cs="ZapfHumnst BT"/>
        </w:rPr>
        <w:t>.</w:t>
      </w:r>
      <w:r>
        <w:rPr>
          <w:rFonts w:cs="ZapfHumnst BT"/>
        </w:rPr>
        <w:tab/>
      </w:r>
      <w:r w:rsidR="00805D7E">
        <w:rPr>
          <w:rFonts w:cs="ZapfHumnst BT"/>
        </w:rPr>
        <w:t xml:space="preserve">Type: </w:t>
      </w:r>
      <w:r w:rsidR="00805D7E" w:rsidRPr="00805D7E">
        <w:rPr>
          <w:rFonts w:cs="ZapfHumnst BT"/>
          <w:color w:val="0000FF"/>
        </w:rPr>
        <w:t>configure system clock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r w:rsidRPr="00805D7E">
        <w:rPr>
          <w:rFonts w:cs="ZapfHumnst BT"/>
          <w:color w:val="0000FF"/>
        </w:rPr>
        <w:tab/>
        <w:t xml:space="preserve">       </w:t>
      </w:r>
      <w:proofErr w:type="gramStart"/>
      <w:r w:rsidRPr="00805D7E">
        <w:rPr>
          <w:rFonts w:cs="ZapfHumnst BT"/>
          <w:color w:val="0000FF"/>
        </w:rPr>
        <w:t>domain</w:t>
      </w:r>
      <w:proofErr w:type="gramEnd"/>
      <w:r w:rsidRPr="00805D7E">
        <w:rPr>
          <w:rFonts w:cs="ZapfHumnst BT"/>
          <w:color w:val="0000FF"/>
        </w:rPr>
        <w:t xml:space="preserve"> 1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  <w:t xml:space="preserve">         </w:t>
      </w:r>
      <w:proofErr w:type="gramStart"/>
      <w:r w:rsidRPr="00805D7E">
        <w:rPr>
          <w:rFonts w:cs="ZapfHumnst BT"/>
          <w:color w:val="0000FF"/>
        </w:rPr>
        <w:t>show</w:t>
      </w:r>
      <w:proofErr w:type="gramEnd"/>
      <w:r w:rsidRPr="00805D7E">
        <w:rPr>
          <w:rFonts w:cs="ZapfHumnst BT"/>
          <w:color w:val="0000FF"/>
        </w:rPr>
        <w:t xml:space="preserve"> status</w:t>
      </w:r>
    </w:p>
    <w:p w:rsidR="00805D7E" w:rsidRDefault="00D56393" w:rsidP="00805D7E">
      <w:pPr>
        <w:pStyle w:val="Para"/>
        <w:rPr>
          <w:rFonts w:cs="ZapfHumnst BT"/>
        </w:rPr>
      </w:pPr>
      <w:r>
        <w:t>4</w:t>
      </w:r>
      <w:r>
        <w:rPr>
          <w:rFonts w:cs="ZapfHumnst BT"/>
        </w:rPr>
        <w:t>.</w:t>
      </w:r>
      <w:r>
        <w:rPr>
          <w:rFonts w:cs="ZapfHumnst BT"/>
        </w:rPr>
        <w:tab/>
      </w:r>
      <w:r w:rsidR="00805D7E">
        <w:rPr>
          <w:rFonts w:cs="ZapfHumnst BT"/>
        </w:rPr>
        <w:t>Verify the following message:</w:t>
      </w:r>
    </w:p>
    <w:p w:rsidR="00805D7E" w:rsidRPr="001805A5" w:rsidRDefault="00805D7E" w:rsidP="001805A5">
      <w:pPr>
        <w:pStyle w:val="Para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r w:rsidRPr="00D56393">
        <w:rPr>
          <w:rFonts w:cs="ZapfHumnst BT"/>
          <w:color w:val="0000FF"/>
        </w:rPr>
        <w:t xml:space="preserve">System Clock Source      : 0         </w:t>
      </w:r>
      <w:proofErr w:type="gramStart"/>
      <w:r w:rsidRPr="00D56393">
        <w:rPr>
          <w:rFonts w:cs="ZapfHumnst BT"/>
          <w:color w:val="0000FF"/>
        </w:rPr>
        <w:t>State  :</w:t>
      </w:r>
      <w:proofErr w:type="gramEnd"/>
      <w:r w:rsidRPr="00D56393">
        <w:rPr>
          <w:rFonts w:cs="ZapfHumnst BT"/>
          <w:color w:val="0000FF"/>
        </w:rPr>
        <w:t xml:space="preserve"> </w:t>
      </w:r>
      <w:proofErr w:type="spellStart"/>
      <w:r w:rsidRPr="00D56393">
        <w:rPr>
          <w:rFonts w:cs="ZapfHumnst BT"/>
          <w:color w:val="0000FF"/>
        </w:rPr>
        <w:t>Freerun</w:t>
      </w:r>
      <w:proofErr w:type="spellEnd"/>
    </w:p>
    <w:p w:rsidR="00805D7E" w:rsidRDefault="00805D7E" w:rsidP="00805D7E">
      <w:pPr>
        <w:pStyle w:val="Para"/>
      </w:pPr>
      <w:r>
        <w:rPr>
          <w:rFonts w:cs="ZapfHumnst BT"/>
        </w:rPr>
        <w:t>5.</w:t>
      </w:r>
      <w:r w:rsidRPr="00805D7E">
        <w:t xml:space="preserve"> </w:t>
      </w:r>
      <w:r>
        <w:tab/>
        <w:t xml:space="preserve">Connect </w:t>
      </w:r>
      <w:proofErr w:type="gramStart"/>
      <w:r>
        <w:t>a</w:t>
      </w:r>
      <w:proofErr w:type="gramEnd"/>
      <w:r>
        <w:t xml:space="preserve"> E1 source to ETX CLK connector (RJ)</w:t>
      </w:r>
    </w:p>
    <w:p w:rsidR="00805D7E" w:rsidRDefault="00805D7E" w:rsidP="001805A5">
      <w:pPr>
        <w:pStyle w:val="Para"/>
        <w:rPr>
          <w:rFonts w:cs="ZapfHumnst BT"/>
        </w:rPr>
      </w:pPr>
      <w:r>
        <w:t>6.</w:t>
      </w:r>
      <w:r>
        <w:tab/>
      </w:r>
      <w:r w:rsidRPr="00D56393">
        <w:rPr>
          <w:rFonts w:cs="ZapfHumnst BT"/>
        </w:rPr>
        <w:t>Verify that SD led</w:t>
      </w:r>
      <w:r w:rsidR="00A85333">
        <w:rPr>
          <w:rFonts w:cs="ZapfHumnst BT"/>
        </w:rPr>
        <w:t xml:space="preserve"> of EXT CLK port</w:t>
      </w:r>
      <w:r>
        <w:rPr>
          <w:rFonts w:cs="ZapfHumnst BT"/>
        </w:rPr>
        <w:t xml:space="preserve"> light</w:t>
      </w:r>
      <w:r w:rsidR="00A85333">
        <w:rPr>
          <w:rFonts w:cs="ZapfHumnst BT"/>
        </w:rPr>
        <w:t>s (</w:t>
      </w:r>
      <w:r>
        <w:rPr>
          <w:rFonts w:cs="ZapfHumnst BT"/>
        </w:rPr>
        <w:t>green</w:t>
      </w:r>
      <w:r w:rsidR="00A85333">
        <w:rPr>
          <w:rFonts w:cs="ZapfHumnst BT"/>
        </w:rPr>
        <w:t>)</w:t>
      </w:r>
      <w:r>
        <w:rPr>
          <w:rFonts w:cs="ZapfHumnst BT"/>
        </w:rPr>
        <w:t>.</w:t>
      </w:r>
    </w:p>
    <w:p w:rsidR="00390B55" w:rsidRDefault="00805D7E" w:rsidP="00805D7E">
      <w:pPr>
        <w:pStyle w:val="Para"/>
        <w:rPr>
          <w:rFonts w:cs="ZapfHumnst BT"/>
        </w:rPr>
      </w:pPr>
      <w:r>
        <w:rPr>
          <w:rFonts w:cs="ZapfHumnst BT"/>
        </w:rPr>
        <w:t>7.</w:t>
      </w:r>
      <w:r>
        <w:rPr>
          <w:rFonts w:cs="ZapfHumnst BT"/>
        </w:rPr>
        <w:tab/>
      </w:r>
      <w:r w:rsidR="00390B55">
        <w:rPr>
          <w:rFonts w:cs="ZapfHumnst BT"/>
        </w:rPr>
        <w:t>Wait few seconds and Type:</w:t>
      </w:r>
      <w:r w:rsidR="00390B55" w:rsidRPr="00390B55">
        <w:rPr>
          <w:rFonts w:cs="ZapfHumnst BT"/>
          <w:color w:val="0000FF"/>
        </w:rPr>
        <w:t xml:space="preserve"> </w:t>
      </w:r>
      <w:r w:rsidR="00390B55" w:rsidRPr="00805D7E">
        <w:rPr>
          <w:rFonts w:cs="ZapfHumnst BT"/>
          <w:color w:val="0000FF"/>
        </w:rPr>
        <w:t>show status</w:t>
      </w:r>
      <w:r w:rsidR="00390B55">
        <w:rPr>
          <w:rFonts w:cs="ZapfHumnst BT"/>
        </w:rPr>
        <w:t>.</w:t>
      </w:r>
    </w:p>
    <w:p w:rsidR="00805D7E" w:rsidRDefault="00A85333" w:rsidP="00805D7E">
      <w:pPr>
        <w:pStyle w:val="Para"/>
        <w:rPr>
          <w:rFonts w:cs="ZapfHumnst BT"/>
        </w:rPr>
      </w:pPr>
      <w:r>
        <w:rPr>
          <w:rFonts w:cs="ZapfHumnst BT"/>
        </w:rPr>
        <w:t>8.</w:t>
      </w:r>
      <w:r>
        <w:rPr>
          <w:rFonts w:cs="ZapfHumnst BT"/>
        </w:rPr>
        <w:tab/>
        <w:t>V</w:t>
      </w:r>
      <w:r w:rsidR="00805D7E">
        <w:rPr>
          <w:rFonts w:cs="ZapfHumnst BT"/>
        </w:rPr>
        <w:t>erify the following message: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r w:rsidRPr="00D56393">
        <w:rPr>
          <w:rFonts w:cs="ZapfHumnst BT"/>
          <w:color w:val="0000FF"/>
        </w:rPr>
        <w:t xml:space="preserve">System Clock Source      : </w:t>
      </w:r>
      <w:r>
        <w:rPr>
          <w:rFonts w:cs="ZapfHumnst BT"/>
          <w:color w:val="0000FF"/>
        </w:rPr>
        <w:t xml:space="preserve">1         </w:t>
      </w:r>
      <w:proofErr w:type="gramStart"/>
      <w:r>
        <w:rPr>
          <w:rFonts w:cs="ZapfHumnst BT"/>
          <w:color w:val="0000FF"/>
        </w:rPr>
        <w:t>State  :</w:t>
      </w:r>
      <w:proofErr w:type="gramEnd"/>
      <w:r>
        <w:rPr>
          <w:rFonts w:cs="ZapfHumnst BT"/>
          <w:color w:val="0000FF"/>
        </w:rPr>
        <w:t xml:space="preserve"> Locked</w:t>
      </w:r>
    </w:p>
    <w:p w:rsidR="006017C7" w:rsidRDefault="006017C7">
      <w:pPr>
        <w:pStyle w:val="Para"/>
        <w:rPr>
          <w:rFonts w:cs="ZapfHumnst BT"/>
        </w:rPr>
      </w:pPr>
    </w:p>
    <w:p w:rsidR="006017C7" w:rsidRPr="00F81B50" w:rsidRDefault="006017C7">
      <w:pPr>
        <w:pStyle w:val="Heading2"/>
        <w:tabs>
          <w:tab w:val="clear" w:pos="709"/>
        </w:tabs>
      </w:pPr>
      <w:bookmarkStart w:id="915" w:name="_TOD/1PPS_Test"/>
      <w:bookmarkStart w:id="916" w:name="_Toc383004542"/>
      <w:bookmarkEnd w:id="915"/>
      <w:r w:rsidRPr="00F81B50">
        <w:t>TOD/1PPS Test</w:t>
      </w:r>
      <w:bookmarkEnd w:id="916"/>
    </w:p>
    <w:p w:rsidR="006017C7" w:rsidRDefault="006017C7">
      <w:pPr>
        <w:pStyle w:val="Para"/>
      </w:pPr>
    </w:p>
    <w:tbl>
      <w:tblPr>
        <w:tblW w:w="69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427"/>
        <w:gridCol w:w="5519"/>
      </w:tblGrid>
      <w:tr w:rsidR="006017C7" w:rsidTr="00F81B50">
        <w:trPr>
          <w:trHeight w:val="705"/>
        </w:trPr>
        <w:tc>
          <w:tcPr>
            <w:tcW w:w="1427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551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 w:rsidP="00F81B50">
            <w:pPr>
              <w:pStyle w:val="Note"/>
              <w:rPr>
                <w:i w:val="0"/>
                <w:iCs w:val="0"/>
              </w:rPr>
            </w:pPr>
            <w:r>
              <w:rPr>
                <w:rFonts w:cs="ZapfHumnst BT"/>
              </w:rPr>
              <w:t>This test is done in JTAG Test</w:t>
            </w:r>
            <w:r w:rsidR="00F81B50">
              <w:rPr>
                <w:rFonts w:cs="ZapfHumnst BT"/>
              </w:rPr>
              <w:t>, if these connectors exists</w:t>
            </w:r>
          </w:p>
        </w:tc>
      </w:tr>
    </w:tbl>
    <w:p w:rsidR="006017C7" w:rsidRDefault="006017C7" w:rsidP="001805A5">
      <w:pPr>
        <w:pStyle w:val="Para"/>
        <w:ind w:left="0" w:firstLine="0"/>
        <w:rPr>
          <w:rtl/>
        </w:rPr>
      </w:pPr>
    </w:p>
    <w:p w:rsidR="00AD0FF0" w:rsidRDefault="00AD0FF0">
      <w:pPr>
        <w:pStyle w:val="Heading2"/>
        <w:tabs>
          <w:tab w:val="clear" w:pos="709"/>
        </w:tabs>
      </w:pPr>
      <w:bookmarkStart w:id="917" w:name="_Toc383004543"/>
      <w:r>
        <w:lastRenderedPageBreak/>
        <w:t>TST/ALR Led Test</w:t>
      </w:r>
      <w:bookmarkEnd w:id="917"/>
    </w:p>
    <w:p w:rsidR="00AD0FF0" w:rsidRDefault="00515B44" w:rsidP="00AD0FF0">
      <w:pPr>
        <w:pStyle w:val="Para"/>
        <w:rPr>
          <w:rFonts w:cs="ZapfHumnst BT"/>
          <w:color w:val="0000FF"/>
        </w:rPr>
      </w:pPr>
      <w:fldSimple w:instr=" SEQ Step\r1 \* MERGEFORMAT ">
        <w:ins w:id="918" w:author="ilya_g" w:date="2014-03-19T14:59:00Z">
          <w:r w:rsidR="00D61BDC" w:rsidRPr="00D61BDC">
            <w:rPr>
              <w:rFonts w:cs="ZapfHumnst BT"/>
              <w:noProof/>
              <w:rPrChange w:id="919" w:author="ilya_g" w:date="2014-03-19T14:59:00Z">
                <w:rPr/>
              </w:rPrChange>
            </w:rPr>
            <w:t>1</w:t>
          </w:r>
        </w:ins>
        <w:del w:id="920" w:author="ilya_g" w:date="2014-03-19T14:59:00Z">
          <w:r w:rsidR="00AD0FF0" w:rsidDel="00D61BDC">
            <w:rPr>
              <w:rFonts w:cs="ZapfHumnst BT"/>
              <w:noProof/>
            </w:rPr>
            <w:delText>1</w:delText>
          </w:r>
        </w:del>
      </w:fldSimple>
      <w:r w:rsidR="00AD0FF0">
        <w:rPr>
          <w:rFonts w:cs="ZapfHumnst BT"/>
        </w:rPr>
        <w:t>.</w:t>
      </w:r>
      <w:r w:rsidR="00AD0FF0">
        <w:rPr>
          <w:rFonts w:cs="ZapfHumnst BT"/>
        </w:rPr>
        <w:tab/>
        <w:t xml:space="preserve">Type: </w:t>
      </w:r>
      <w:r w:rsidR="00AD0FF0">
        <w:rPr>
          <w:rFonts w:cs="ZapfHumnst BT"/>
          <w:color w:val="0000FF"/>
        </w:rPr>
        <w:t>configure reporting</w:t>
      </w:r>
    </w:p>
    <w:p w:rsidR="00AD0FF0" w:rsidRPr="00AD0FF0" w:rsidRDefault="00AD0FF0" w:rsidP="00AD0FF0">
      <w:pPr>
        <w:pStyle w:val="Para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ab/>
        <w:t xml:space="preserve">        </w:t>
      </w:r>
      <w:proofErr w:type="gramStart"/>
      <w:r w:rsidRPr="00AD0FF0">
        <w:rPr>
          <w:rFonts w:cs="ZapfHumnst BT"/>
          <w:color w:val="0000FF"/>
        </w:rPr>
        <w:t>mask-minimum-severity</w:t>
      </w:r>
      <w:proofErr w:type="gramEnd"/>
      <w:r w:rsidRPr="00AD0FF0">
        <w:rPr>
          <w:rFonts w:cs="ZapfHumnst BT"/>
          <w:color w:val="0000FF"/>
        </w:rPr>
        <w:t xml:space="preserve"> log major</w:t>
      </w:r>
      <w:r>
        <w:rPr>
          <w:rFonts w:cs="ZapfHumnst BT"/>
        </w:rPr>
        <w:tab/>
      </w:r>
    </w:p>
    <w:p w:rsidR="00AD0FF0" w:rsidRDefault="00515B44" w:rsidP="00AD0FF0">
      <w:pPr>
        <w:pStyle w:val="Para"/>
        <w:rPr>
          <w:rFonts w:cs="ZapfHumnst BT"/>
        </w:rPr>
      </w:pPr>
      <w:fldSimple w:instr=" SEQ Step  \* MERGEFORMAT ">
        <w:ins w:id="921" w:author="ilya_g" w:date="2014-03-19T14:59:00Z">
          <w:r w:rsidR="00D61BDC" w:rsidRPr="00D61BDC">
            <w:rPr>
              <w:rFonts w:cs="ZapfHumnst BT"/>
              <w:noProof/>
              <w:rPrChange w:id="922" w:author="ilya_g" w:date="2014-03-19T14:59:00Z">
                <w:rPr/>
              </w:rPrChange>
            </w:rPr>
            <w:t>2</w:t>
          </w:r>
        </w:ins>
        <w:del w:id="923" w:author="ilya_g" w:date="2014-03-19T14:59:00Z">
          <w:r w:rsidR="00AD0FF0" w:rsidDel="00D61BDC">
            <w:rPr>
              <w:rFonts w:cs="ZapfHumnst BT"/>
              <w:noProof/>
            </w:rPr>
            <w:delText>2</w:delText>
          </w:r>
        </w:del>
      </w:fldSimple>
      <w:r w:rsidR="00AD0FF0">
        <w:rPr>
          <w:rFonts w:cs="ZapfHumnst BT"/>
        </w:rPr>
        <w:t>.</w:t>
      </w:r>
      <w:r w:rsidR="00AD0FF0">
        <w:rPr>
          <w:rFonts w:cs="ZapfHumnst BT"/>
        </w:rPr>
        <w:tab/>
        <w:t>Verif</w:t>
      </w:r>
      <w:r w:rsidR="00A85333">
        <w:rPr>
          <w:rFonts w:cs="ZapfHumnst BT"/>
        </w:rPr>
        <w:t>y that TST/ALR led is off</w:t>
      </w:r>
      <w:r w:rsidR="00AD0FF0">
        <w:rPr>
          <w:rFonts w:cs="ZapfHumnst BT"/>
        </w:rPr>
        <w:t>.</w:t>
      </w:r>
    </w:p>
    <w:p w:rsidR="00AD0FF0" w:rsidRDefault="00A85333" w:rsidP="00AD0FF0">
      <w:pPr>
        <w:pStyle w:val="Para"/>
        <w:rPr>
          <w:rFonts w:cs="ZapfHumnst BT"/>
        </w:rPr>
      </w:pPr>
      <w:r>
        <w:rPr>
          <w:rFonts w:cs="ZapfHumnst BT"/>
        </w:rPr>
        <w:t>3.</w:t>
      </w:r>
      <w:r>
        <w:rPr>
          <w:rFonts w:cs="ZapfHumnst BT"/>
        </w:rPr>
        <w:tab/>
      </w:r>
      <w:r w:rsidR="00AD0FF0">
        <w:rPr>
          <w:rFonts w:cs="ZapfHumnst BT"/>
        </w:rPr>
        <w:t>Type:</w:t>
      </w:r>
      <w:r w:rsidR="00AD0FF0" w:rsidRPr="00AD0FF0">
        <w:rPr>
          <w:rFonts w:cs="ZapfHumnst BT"/>
          <w:color w:val="0000FF"/>
          <w:rtl/>
        </w:rPr>
        <w:t xml:space="preserve"> </w:t>
      </w:r>
      <w:r w:rsidR="00AD0FF0" w:rsidRPr="00AD0FF0">
        <w:rPr>
          <w:rFonts w:cs="ZapfHumnst BT"/>
          <w:color w:val="0000FF"/>
        </w:rPr>
        <w:t>no mask-minimum-severity log</w:t>
      </w:r>
      <w:r w:rsidR="00AD0FF0">
        <w:rPr>
          <w:rFonts w:cs="ZapfHumnst BT"/>
        </w:rPr>
        <w:t xml:space="preserve"> </w:t>
      </w:r>
    </w:p>
    <w:p w:rsidR="00AD0FF0" w:rsidRDefault="00A85333" w:rsidP="00AD0FF0">
      <w:pPr>
        <w:pStyle w:val="Para"/>
        <w:rPr>
          <w:rFonts w:cs="ZapfHumnst BT"/>
        </w:rPr>
      </w:pPr>
      <w:r>
        <w:rPr>
          <w:rFonts w:cs="ZapfHumnst BT"/>
        </w:rPr>
        <w:t>4.</w:t>
      </w:r>
      <w:r w:rsidR="00AD0FF0">
        <w:rPr>
          <w:rFonts w:cs="ZapfHumnst BT"/>
        </w:rPr>
        <w:tab/>
        <w:t xml:space="preserve">Verify that TST/ALR led lights (red). </w:t>
      </w:r>
    </w:p>
    <w:p w:rsidR="00AD0FF0" w:rsidRDefault="00AD0FF0" w:rsidP="00AD0FF0">
      <w:pPr>
        <w:pStyle w:val="Para"/>
        <w:ind w:left="0" w:firstLine="0"/>
        <w:rPr>
          <w:ins w:id="924" w:author="ronen_be" w:date="2014-02-18T20:49:00Z"/>
        </w:rPr>
      </w:pPr>
    </w:p>
    <w:tbl>
      <w:tblPr>
        <w:tblW w:w="78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586"/>
      </w:tblGrid>
      <w:tr w:rsidR="0090379F" w:rsidTr="0025205F">
        <w:trPr>
          <w:ins w:id="925" w:author="ronen_be" w:date="2014-02-18T20:49:00Z"/>
        </w:trPr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90379F" w:rsidRDefault="0090379F" w:rsidP="0025205F">
            <w:pPr>
              <w:pStyle w:val="Notetitle"/>
              <w:rPr>
                <w:ins w:id="926" w:author="ronen_be" w:date="2014-02-18T20:49:00Z"/>
              </w:rPr>
            </w:pPr>
            <w:ins w:id="927" w:author="ronen_be" w:date="2014-02-18T20:49:00Z">
              <w:r>
                <w:t>Note</w:t>
              </w:r>
            </w:ins>
          </w:p>
        </w:tc>
        <w:tc>
          <w:tcPr>
            <w:tcW w:w="65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0379F" w:rsidRDefault="0090379F" w:rsidP="00307A50">
            <w:pPr>
              <w:pStyle w:val="Note"/>
              <w:rPr>
                <w:ins w:id="928" w:author="ronen_be" w:date="2014-02-18T20:49:00Z"/>
                <w:i w:val="0"/>
                <w:iCs w:val="0"/>
              </w:rPr>
            </w:pPr>
            <w:ins w:id="929" w:author="ronen_be" w:date="2014-02-18T20:49:00Z">
              <w:r>
                <w:rPr>
                  <w:rFonts w:cs="ZapfHumnst BT"/>
                </w:rPr>
                <w:t xml:space="preserve">If a </w:t>
              </w:r>
            </w:ins>
            <w:ins w:id="930" w:author="ronen_be" w:date="2014-02-18T20:50:00Z">
              <w:r w:rsidR="00307A50">
                <w:rPr>
                  <w:rFonts w:cs="ZapfHumnst BT"/>
                </w:rPr>
                <w:t>second</w:t>
              </w:r>
            </w:ins>
            <w:ins w:id="931" w:author="ronen_be" w:date="2014-02-18T20:49:00Z">
              <w:r>
                <w:rPr>
                  <w:rFonts w:cs="ZapfHumnst BT"/>
                </w:rPr>
                <w:t xml:space="preserve"> P.S</w:t>
              </w:r>
            </w:ins>
            <w:ins w:id="932" w:author="ronen_be" w:date="2014-02-18T20:50:00Z">
              <w:r w:rsidR="00307A50">
                <w:rPr>
                  <w:rFonts w:cs="ZapfHumnst BT"/>
                </w:rPr>
                <w:t xml:space="preserve"> was inserted during the test of the </w:t>
              </w:r>
            </w:ins>
            <w:ins w:id="933" w:author="ronen_be" w:date="2014-02-18T20:58:00Z">
              <w:r w:rsidR="001D4133">
                <w:rPr>
                  <w:rFonts w:cs="ZapfHumnst BT"/>
                </w:rPr>
                <w:t>UUT, In</w:t>
              </w:r>
            </w:ins>
            <w:ins w:id="934" w:author="ronen_be" w:date="2014-02-18T20:52:00Z">
              <w:r w:rsidR="00307A50">
                <w:rPr>
                  <w:rFonts w:cs="ZapfHumnst BT"/>
                </w:rPr>
                <w:t xml:space="preserve"> this test the</w:t>
              </w:r>
            </w:ins>
            <w:ins w:id="935" w:author="ronen_be" w:date="2014-02-18T20:50:00Z">
              <w:r w:rsidR="00307A50">
                <w:rPr>
                  <w:rFonts w:cs="ZapfHumnst BT"/>
                </w:rPr>
                <w:t xml:space="preserve"> </w:t>
              </w:r>
            </w:ins>
            <w:ins w:id="936" w:author="ronen_be" w:date="2014-02-18T20:53:00Z">
              <w:r w:rsidR="00307A50">
                <w:rPr>
                  <w:rFonts w:cs="ZapfHumnst BT"/>
                </w:rPr>
                <w:t>second</w:t>
              </w:r>
            </w:ins>
            <w:ins w:id="937" w:author="ronen_be" w:date="2014-02-18T20:50:00Z">
              <w:r w:rsidR="00307A50">
                <w:rPr>
                  <w:rFonts w:cs="ZapfHumnst BT"/>
                </w:rPr>
                <w:t xml:space="preserve"> P.S must be exist &amp; operat</w:t>
              </w:r>
            </w:ins>
            <w:ins w:id="938" w:author="ronen_be" w:date="2014-02-18T20:51:00Z">
              <w:r w:rsidR="00307A50">
                <w:rPr>
                  <w:rFonts w:cs="ZapfHumnst BT"/>
                </w:rPr>
                <w:t>ed.</w:t>
              </w:r>
            </w:ins>
            <w:ins w:id="939" w:author="ronen_be" w:date="2014-02-18T20:50:00Z">
              <w:r w:rsidR="00307A50">
                <w:rPr>
                  <w:rFonts w:cs="ZapfHumnst BT"/>
                </w:rPr>
                <w:t xml:space="preserve"> </w:t>
              </w:r>
            </w:ins>
          </w:p>
        </w:tc>
      </w:tr>
    </w:tbl>
    <w:p w:rsidR="0090379F" w:rsidRPr="00AD0FF0" w:rsidRDefault="0090379F" w:rsidP="00AD0FF0">
      <w:pPr>
        <w:pStyle w:val="Para"/>
        <w:ind w:left="0" w:firstLine="0"/>
      </w:pPr>
    </w:p>
    <w:p w:rsidR="006017C7" w:rsidRDefault="006017C7">
      <w:pPr>
        <w:pStyle w:val="Heading2"/>
        <w:tabs>
          <w:tab w:val="clear" w:pos="709"/>
        </w:tabs>
      </w:pPr>
      <w:bookmarkStart w:id="940" w:name="_Toc383004544"/>
      <w:r>
        <w:t>Connect Mac to ID</w:t>
      </w:r>
      <w:bookmarkEnd w:id="940"/>
    </w:p>
    <w:bookmarkEnd w:id="887"/>
    <w:bookmarkEnd w:id="888"/>
    <w:bookmarkEnd w:id="889"/>
    <w:bookmarkEnd w:id="890"/>
    <w:p w:rsidR="006017C7" w:rsidRDefault="006017C7">
      <w:pPr>
        <w:pStyle w:val="Para"/>
        <w:rPr>
          <w:rFonts w:cs="ZapfHumnst BT"/>
        </w:rPr>
      </w:pPr>
      <w:r>
        <w:rPr>
          <w:rFonts w:cs="ZapfHumnst BT"/>
        </w:rPr>
        <w:t>Connect the MAC to ID Number by Key tool.</w:t>
      </w:r>
    </w:p>
    <w:p w:rsidR="006017C7" w:rsidRDefault="006017C7">
      <w:pPr>
        <w:pStyle w:val="Para"/>
        <w:rPr>
          <w:rFonts w:cs="ZapfHumnst BT"/>
        </w:rPr>
      </w:pPr>
    </w:p>
    <w:tbl>
      <w:tblPr>
        <w:tblW w:w="78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285"/>
        <w:gridCol w:w="6586"/>
      </w:tblGrid>
      <w:tr w:rsidR="006017C7" w:rsidTr="006017C7">
        <w:tc>
          <w:tcPr>
            <w:tcW w:w="1285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65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>
            <w:pPr>
              <w:pStyle w:val="Note"/>
              <w:rPr>
                <w:i w:val="0"/>
                <w:iCs w:val="0"/>
              </w:rPr>
            </w:pPr>
            <w:r>
              <w:rPr>
                <w:rFonts w:cs="ZapfHumnst BT"/>
              </w:rPr>
              <w:t xml:space="preserve">The MAC is shown in: configure system </w:t>
            </w:r>
            <w:r>
              <w:rPr>
                <w:rFonts w:cs="ZapfHumnst BT"/>
              </w:rPr>
              <w:sym w:font="Wingdings" w:char="F0E0"/>
            </w:r>
            <w:r>
              <w:rPr>
                <w:rFonts w:cs="ZapfHumnst BT"/>
              </w:rPr>
              <w:t xml:space="preserve"> show device-information.</w:t>
            </w:r>
          </w:p>
        </w:tc>
      </w:tr>
    </w:tbl>
    <w:p w:rsidR="00000000" w:rsidRDefault="00814450">
      <w:pPr>
        <w:pStyle w:val="Para"/>
        <w:ind w:left="0" w:firstLine="0"/>
        <w:rPr>
          <w:rFonts w:cs="ZapfHumnst BT"/>
        </w:rPr>
        <w:pPrChange w:id="941" w:author="ronen_be" w:date="2014-02-25T00:26:00Z">
          <w:pPr>
            <w:pStyle w:val="Para"/>
          </w:pPr>
        </w:pPrChange>
      </w:pPr>
    </w:p>
    <w:p w:rsidR="006017C7" w:rsidRDefault="006017C7">
      <w:pPr>
        <w:pStyle w:val="Heading2"/>
        <w:tabs>
          <w:tab w:val="clear" w:pos="709"/>
        </w:tabs>
      </w:pPr>
      <w:bookmarkStart w:id="942" w:name="_Toc383004545"/>
      <w:r>
        <w:t>Set To Default</w:t>
      </w:r>
      <w:bookmarkEnd w:id="942"/>
    </w:p>
    <w:bookmarkStart w:id="943" w:name="_Toc532633823"/>
    <w:p w:rsidR="006017C7" w:rsidRDefault="00515B44">
      <w:pPr>
        <w:pStyle w:val="Para"/>
        <w:rPr>
          <w:rFonts w:cs="ZapfHumnst BT"/>
        </w:rPr>
      </w:pPr>
      <w:r>
        <w:fldChar w:fldCharType="begin"/>
      </w:r>
      <w:r w:rsidR="006017C7">
        <w:rPr>
          <w:rFonts w:cs="ZapfHumnst BT"/>
        </w:rPr>
        <w:instrText xml:space="preserve"> SEQ Step\r1 \* MERGEFORMAT </w:instrText>
      </w:r>
      <w:r>
        <w:fldChar w:fldCharType="separate"/>
      </w:r>
      <w:r w:rsidR="00D61BDC">
        <w:rPr>
          <w:rFonts w:cs="ZapfHumnst BT"/>
          <w:noProof/>
        </w:rPr>
        <w:t>1</w:t>
      </w:r>
      <w:r>
        <w:fldChar w:fldCharType="end"/>
      </w:r>
      <w:r w:rsidR="006017C7">
        <w:rPr>
          <w:rFonts w:cs="ZapfHumnst BT"/>
        </w:rPr>
        <w:t>.</w:t>
      </w:r>
      <w:r w:rsidR="006017C7">
        <w:rPr>
          <w:rFonts w:cs="ZapfHumnst BT"/>
        </w:rPr>
        <w:tab/>
        <w:t xml:space="preserve">Type: </w:t>
      </w:r>
      <w:r w:rsidR="006017C7">
        <w:rPr>
          <w:rFonts w:cs="ZapfHumnst BT"/>
          <w:color w:val="0000FF"/>
        </w:rPr>
        <w:t xml:space="preserve">admin factory-default-all </w:t>
      </w:r>
      <w:r w:rsidR="006017C7">
        <w:rPr>
          <w:rFonts w:cs="ZapfHumnst BT"/>
        </w:rPr>
        <w:t xml:space="preserve">&lt;enter&gt; to perform set to default. </w:t>
      </w:r>
    </w:p>
    <w:p w:rsidR="006017C7" w:rsidRDefault="006017C7">
      <w:pPr>
        <w:pStyle w:val="Para"/>
        <w:rPr>
          <w:rFonts w:cs="ZapfHumnst BT"/>
        </w:rPr>
      </w:pPr>
      <w:r>
        <w:rPr>
          <w:rFonts w:cs="ZapfHumnst BT"/>
        </w:rPr>
        <w:tab/>
        <w:t xml:space="preserve">Type: </w:t>
      </w:r>
      <w:r>
        <w:rPr>
          <w:rFonts w:cs="ZapfHumnst BT"/>
          <w:color w:val="0000FF"/>
        </w:rPr>
        <w:t>y</w:t>
      </w:r>
      <w:r>
        <w:rPr>
          <w:rFonts w:cs="ZapfHumnst BT"/>
        </w:rPr>
        <w:t xml:space="preserve"> to approve the action.</w:t>
      </w:r>
    </w:p>
    <w:p w:rsidR="001805A5" w:rsidRDefault="00515B44" w:rsidP="001805A5">
      <w:pPr>
        <w:pStyle w:val="Para"/>
        <w:rPr>
          <w:rFonts w:cs="ZapfHumnst BT"/>
        </w:rPr>
      </w:pPr>
      <w:fldSimple w:instr=" SEQ Step  \* MERGEFORMAT ">
        <w:ins w:id="944" w:author="ilya_g" w:date="2014-03-19T14:59:00Z">
          <w:r w:rsidR="00D61BDC" w:rsidRPr="00D61BDC">
            <w:rPr>
              <w:rFonts w:cs="ZapfHumnst BT"/>
              <w:noProof/>
              <w:rPrChange w:id="945" w:author="ilya_g" w:date="2014-03-19T14:59:00Z">
                <w:rPr/>
              </w:rPrChange>
            </w:rPr>
            <w:t>2</w:t>
          </w:r>
        </w:ins>
        <w:del w:id="946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Mark on traceability label that the UUT passes all testes.</w:t>
      </w:r>
    </w:p>
    <w:p w:rsidR="006017C7" w:rsidRDefault="006017C7" w:rsidP="001805A5">
      <w:pPr>
        <w:pStyle w:val="Para"/>
        <w:rPr>
          <w:rFonts w:cs="ZapfHumnst BT"/>
        </w:rPr>
      </w:pPr>
    </w:p>
    <w:p w:rsidR="006017C7" w:rsidRDefault="006017C7">
      <w:pPr>
        <w:pStyle w:val="Heading1"/>
        <w:rPr>
          <w:rFonts w:cs="Humnst777 BT"/>
        </w:rPr>
      </w:pPr>
      <w:bookmarkStart w:id="947" w:name="_Toc370808309"/>
      <w:bookmarkStart w:id="948" w:name="_Toc370808739"/>
      <w:bookmarkStart w:id="949" w:name="_Toc370808845"/>
      <w:bookmarkStart w:id="950" w:name="_Toc370917606"/>
      <w:bookmarkStart w:id="951" w:name="_Toc370918412"/>
      <w:bookmarkStart w:id="952" w:name="_Toc371456791"/>
      <w:bookmarkStart w:id="953" w:name="_Toc371456966"/>
      <w:bookmarkStart w:id="954" w:name="_Toc536520975"/>
      <w:bookmarkStart w:id="955" w:name="_Toc536522440"/>
      <w:bookmarkStart w:id="956" w:name="_Ref2568236"/>
      <w:bookmarkStart w:id="957" w:name="_Ref2568247"/>
      <w:bookmarkStart w:id="958" w:name="_Ref533823988"/>
      <w:bookmarkStart w:id="959" w:name="_Ref533824236"/>
      <w:bookmarkStart w:id="960" w:name="_Ref533824283"/>
      <w:bookmarkStart w:id="961" w:name="_Toc383004546"/>
      <w:bookmarkEnd w:id="16"/>
      <w:bookmarkEnd w:id="943"/>
      <w:bookmarkEnd w:id="947"/>
      <w:bookmarkEnd w:id="948"/>
      <w:bookmarkEnd w:id="949"/>
      <w:bookmarkEnd w:id="950"/>
      <w:bookmarkEnd w:id="951"/>
      <w:bookmarkEnd w:id="952"/>
      <w:bookmarkEnd w:id="953"/>
      <w:r>
        <w:rPr>
          <w:rFonts w:cs="Humnst777 BT"/>
        </w:rPr>
        <w:t>Preparations for Shipment</w:t>
      </w:r>
      <w:bookmarkEnd w:id="954"/>
      <w:bookmarkEnd w:id="955"/>
      <w:bookmarkEnd w:id="956"/>
      <w:bookmarkEnd w:id="957"/>
      <w:bookmarkEnd w:id="961"/>
    </w:p>
    <w:p w:rsidR="006017C7" w:rsidRDefault="006017C7">
      <w:pPr>
        <w:pStyle w:val="Para"/>
        <w:rPr>
          <w:rFonts w:cs="ZapfHumnst BT"/>
        </w:rPr>
      </w:pPr>
      <w:r>
        <w:rPr>
          <w:rFonts w:cs="ZapfHumnst BT"/>
        </w:rPr>
        <w:t>As specified in the GFTI.</w:t>
      </w:r>
    </w:p>
    <w:p w:rsidR="006017C7" w:rsidRDefault="006017C7">
      <w:pPr>
        <w:pStyle w:val="Heading1"/>
        <w:rPr>
          <w:rFonts w:cs="Humnst777 BT"/>
        </w:rPr>
      </w:pPr>
      <w:bookmarkStart w:id="962" w:name="_Toc536520976"/>
      <w:bookmarkStart w:id="963" w:name="_Toc536522441"/>
      <w:bookmarkStart w:id="964" w:name="_Toc383004547"/>
      <w:r>
        <w:rPr>
          <w:rFonts w:cs="Humnst777 BT"/>
        </w:rPr>
        <w:t>Factory Setting</w:t>
      </w:r>
      <w:bookmarkEnd w:id="958"/>
      <w:bookmarkEnd w:id="959"/>
      <w:bookmarkEnd w:id="960"/>
      <w:bookmarkEnd w:id="962"/>
      <w:bookmarkEnd w:id="963"/>
      <w:bookmarkEnd w:id="964"/>
    </w:p>
    <w:p w:rsidR="006017C7" w:rsidRDefault="006017C7">
      <w:pPr>
        <w:pStyle w:val="Para"/>
        <w:rPr>
          <w:rFonts w:cs="ZapfHumnst BT"/>
        </w:rPr>
      </w:pPr>
      <w:r>
        <w:rPr>
          <w:rFonts w:cs="ZapfHumnst BT"/>
        </w:rPr>
        <w:t>As specified in the GFTI.</w:t>
      </w:r>
    </w:p>
    <w:p w:rsidR="006017C7" w:rsidRDefault="006017C7">
      <w:pPr>
        <w:pStyle w:val="Heading1"/>
        <w:rPr>
          <w:rFonts w:cs="Humnst777 BT"/>
        </w:rPr>
      </w:pPr>
      <w:bookmarkStart w:id="965" w:name="_Safety_Test"/>
      <w:bookmarkStart w:id="966" w:name="_Toc536520977"/>
      <w:bookmarkStart w:id="967" w:name="_Toc536522442"/>
      <w:bookmarkStart w:id="968" w:name="_Toc383004548"/>
      <w:bookmarkEnd w:id="965"/>
      <w:r>
        <w:rPr>
          <w:rFonts w:cs="Humnst777 BT"/>
        </w:rPr>
        <w:t>Safety Test</w:t>
      </w:r>
      <w:bookmarkEnd w:id="966"/>
      <w:bookmarkEnd w:id="967"/>
      <w:bookmarkEnd w:id="968"/>
    </w:p>
    <w:p w:rsidR="006017C7" w:rsidRDefault="006017C7">
      <w:pPr>
        <w:pStyle w:val="Para"/>
      </w:pPr>
      <w:r>
        <w:t>As specified in the GFTI.</w:t>
      </w:r>
      <w:bookmarkStart w:id="969" w:name="_Appendix–A_UUT_Configure"/>
      <w:bookmarkStart w:id="970" w:name="_Toc326158488"/>
      <w:bookmarkStart w:id="971" w:name="_Ref11995009"/>
      <w:bookmarkStart w:id="972" w:name="_Toc12417844"/>
      <w:bookmarkEnd w:id="969"/>
    </w:p>
    <w:p w:rsidR="006017C7" w:rsidRDefault="006017C7">
      <w:pPr>
        <w:pStyle w:val="Heading2"/>
        <w:numPr>
          <w:ilvl w:val="0"/>
          <w:numId w:val="0"/>
        </w:numPr>
      </w:pPr>
      <w:bookmarkStart w:id="973" w:name="_Appendix_A._UUT"/>
      <w:bookmarkStart w:id="974" w:name="_Appendix_A._UUT_1"/>
      <w:bookmarkEnd w:id="970"/>
      <w:bookmarkEnd w:id="973"/>
      <w:bookmarkEnd w:id="974"/>
    </w:p>
    <w:p w:rsidR="006017C7" w:rsidRDefault="006017C7">
      <w:pPr>
        <w:pStyle w:val="App1"/>
        <w:numPr>
          <w:ilvl w:val="0"/>
          <w:numId w:val="0"/>
        </w:numPr>
      </w:pPr>
      <w:bookmarkStart w:id="975" w:name="_Appendix_A._UUT_2"/>
      <w:bookmarkStart w:id="976" w:name="_Toc383004549"/>
      <w:bookmarkEnd w:id="975"/>
      <w:r>
        <w:lastRenderedPageBreak/>
        <w:t>Appendix A. UUT Configure for Data Transmission Test</w:t>
      </w:r>
      <w:bookmarkEnd w:id="976"/>
    </w:p>
    <w:p w:rsidR="006017C7" w:rsidRDefault="006017C7">
      <w:pPr>
        <w:pStyle w:val="App2"/>
      </w:pPr>
      <w:r>
        <w:rPr>
          <w:rFonts w:cs="ZapfHumnst BT"/>
        </w:rPr>
        <w:t xml:space="preserve">For </w:t>
      </w:r>
      <w:ins w:id="977" w:author="ronen_be" w:date="2014-02-18T19:49:00Z">
        <w:r w:rsidR="00501C7C">
          <w:rPr>
            <w:rFonts w:cs="ZapfHumnst BT"/>
          </w:rPr>
          <w:t>3XFP/</w:t>
        </w:r>
      </w:ins>
      <w:r>
        <w:rPr>
          <w:rFonts w:cs="ZapfHumnst BT"/>
        </w:rPr>
        <w:t>10 Giga ports product:</w:t>
      </w:r>
    </w:p>
    <w:p w:rsidR="006017C7" w:rsidRDefault="00515B44">
      <w:pPr>
        <w:pStyle w:val="Para"/>
      </w:pPr>
      <w:fldSimple w:instr=" SEQ Step\r1 \* MERGEFORMAT ">
        <w:r w:rsidR="00D61BDC">
          <w:rPr>
            <w:noProof/>
          </w:rPr>
          <w:t>1</w:t>
        </w:r>
      </w:fldSimple>
      <w:r w:rsidR="006017C7">
        <w:t>.</w:t>
      </w:r>
      <w:r w:rsidR="006017C7">
        <w:tab/>
        <w:t>Type the following commands:</w:t>
      </w:r>
    </w:p>
    <w:p w:rsidR="00A153A0" w:rsidRDefault="00A153A0">
      <w:pPr>
        <w:pStyle w:val="Para"/>
        <w:ind w:left="1843"/>
        <w:rPr>
          <w:rFonts w:cs="ZapfHumnst BT"/>
          <w:color w:val="0000FF"/>
        </w:rPr>
      </w:pP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flows</w:t>
      </w:r>
      <w:r>
        <w:rPr>
          <w:rFonts w:cs="ZapfHumnst BT"/>
          <w:color w:val="0000FF"/>
        </w:rPr>
        <w:tab/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classifier-profile</w:t>
      </w:r>
      <w:proofErr w:type="gramEnd"/>
      <w:r>
        <w:rPr>
          <w:rFonts w:cs="ZapfHumnst BT"/>
          <w:color w:val="0000FF"/>
        </w:rPr>
        <w:t xml:space="preserve"> "all" match-any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match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"1__1_2"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1/2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"1__2_1"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1/2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"1__3_4"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1/3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1/4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"1__4_3"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1/4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1/3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"1__5_6"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1/5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1/6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"1__6_5"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1/6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1/5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"1__7_8"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1/7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1/8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"1__8_7"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1/8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1/7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"1_9__3_1"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1/9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3/1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"3_1__1_9"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3/1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1/9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"1_10__4_1"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1/10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4/1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"4_1__1_10"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1/10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port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4/2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loopback</w:t>
      </w:r>
      <w:proofErr w:type="gramEnd"/>
      <w:r>
        <w:rPr>
          <w:rFonts w:cs="ZapfHumnst BT"/>
          <w:color w:val="0000FF"/>
        </w:rPr>
        <w:t xml:space="preserve"> remote</w:t>
      </w:r>
    </w:p>
    <w:p w:rsidR="00A153A0" w:rsidRDefault="00A153A0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</w:t>
      </w:r>
      <w:r w:rsidR="006A5A3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 </w:t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Default="006017C7">
      <w:pPr>
        <w:pStyle w:val="App2"/>
        <w:numPr>
          <w:ilvl w:val="0"/>
          <w:numId w:val="0"/>
        </w:numPr>
        <w:ind w:left="680" w:hanging="680"/>
      </w:pPr>
    </w:p>
    <w:p w:rsidR="006017C7" w:rsidRDefault="006017C7">
      <w:pPr>
        <w:pStyle w:val="App2"/>
      </w:pPr>
      <w:r>
        <w:t xml:space="preserve">For </w:t>
      </w:r>
      <w:ins w:id="978" w:author="ronen_be" w:date="2014-02-18T19:49:00Z">
        <w:r w:rsidR="00501C7C">
          <w:t>2XFP/</w:t>
        </w:r>
      </w:ins>
      <w:r>
        <w:t>20 Giga ports product:</w:t>
      </w:r>
    </w:p>
    <w:p w:rsidR="006017C7" w:rsidRDefault="006017C7">
      <w:pPr>
        <w:pStyle w:val="Para"/>
      </w:pPr>
    </w:p>
    <w:p w:rsidR="006017C7" w:rsidRDefault="00515B44" w:rsidP="001805A5">
      <w:pPr>
        <w:pStyle w:val="Para"/>
      </w:pPr>
      <w:fldSimple w:instr=" SEQ Step\r1 \* MERGEFORMAT ">
        <w:r w:rsidR="00D61BDC">
          <w:rPr>
            <w:noProof/>
          </w:rPr>
          <w:t>1</w:t>
        </w:r>
      </w:fldSimple>
      <w:r w:rsidR="006017C7">
        <w:t>.</w:t>
      </w:r>
      <w:r w:rsidR="006017C7">
        <w:tab/>
        <w:t>Type the following commands:</w:t>
      </w:r>
    </w:p>
    <w:p w:rsidR="00A153A0" w:rsidRDefault="00A153A0">
      <w:pPr>
        <w:pStyle w:val="Para"/>
        <w:ind w:left="1843"/>
        <w:rPr>
          <w:rFonts w:cs="ZapfHumnst BT"/>
          <w:color w:val="0000FF"/>
        </w:rPr>
      </w:pP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port Ethernet 4/2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proofErr w:type="gramStart"/>
      <w:r>
        <w:rPr>
          <w:rFonts w:ascii="Calibri" w:hAnsi="Calibri" w:cs="Calibri"/>
          <w:color w:val="0000FF"/>
        </w:rPr>
        <w:t>shutdown</w:t>
      </w:r>
      <w:proofErr w:type="gramEnd"/>
    </w:p>
    <w:p w:rsidR="006017C7" w:rsidRDefault="006017C7">
      <w:pPr>
        <w:pStyle w:val="Para"/>
        <w:ind w:left="1843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color w:val="0000FF"/>
        </w:rPr>
        <w:t>functional-mode</w:t>
      </w:r>
      <w:proofErr w:type="gramEnd"/>
      <w:r>
        <w:rPr>
          <w:rFonts w:ascii="Calibri" w:hAnsi="Calibri" w:cs="Calibri"/>
          <w:color w:val="0000FF"/>
        </w:rPr>
        <w:t xml:space="preserve"> user</w:t>
      </w:r>
    </w:p>
    <w:p w:rsidR="006017C7" w:rsidRDefault="006017C7">
      <w:pPr>
        <w:pStyle w:val="Para"/>
        <w:ind w:left="1843"/>
        <w:rPr>
          <w:rFonts w:ascii="Calibri" w:hAnsi="Calibri" w:cs="Calibri"/>
          <w:color w:val="0000FF"/>
        </w:rPr>
      </w:pPr>
      <w:proofErr w:type="gramStart"/>
      <w:r>
        <w:rPr>
          <w:rFonts w:ascii="Calibri" w:hAnsi="Calibri" w:cs="Calibri"/>
          <w:color w:val="0000FF"/>
        </w:rPr>
        <w:t>no</w:t>
      </w:r>
      <w:proofErr w:type="gramEnd"/>
      <w:r>
        <w:rPr>
          <w:rFonts w:ascii="Calibri" w:hAnsi="Calibri" w:cs="Calibri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proofErr w:type="gramStart"/>
      <w:r>
        <w:rPr>
          <w:rFonts w:ascii="Calibri" w:hAnsi="Calibri" w:cs="Calibri"/>
          <w:color w:val="0000FF"/>
        </w:rPr>
        <w:t>exit</w:t>
      </w:r>
      <w:proofErr w:type="gramEnd"/>
      <w:r>
        <w:rPr>
          <w:rFonts w:ascii="Calibri" w:hAnsi="Calibri" w:cs="Calibri"/>
          <w:color w:val="0000FF"/>
        </w:rPr>
        <w:t xml:space="preserve"> all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flows</w:t>
      </w:r>
      <w:r>
        <w:rPr>
          <w:rFonts w:cs="ZapfHumnst BT"/>
          <w:color w:val="0000FF"/>
        </w:rPr>
        <w:tab/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classifier-profile</w:t>
      </w:r>
      <w:proofErr w:type="gramEnd"/>
      <w:r>
        <w:rPr>
          <w:rFonts w:cs="ZapfHumnst BT"/>
          <w:color w:val="0000FF"/>
        </w:rPr>
        <w:t xml:space="preserve"> "all" match-any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match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"1__1_2"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1/2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"1__2_1"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1/2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"1__3_4"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1/3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1/4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"1__4_3"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1/4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1/3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"1__5_6"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1/5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1/6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"1__6_5"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1/6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1/5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"1__7_8"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1/7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1/8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"1__8_7"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1/8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1/7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"1__9_10"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1/9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1/10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"1__10_9"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1/10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1/9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"2__1_2"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2/2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"2__2_1"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2/2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2/1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"2__3_4"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2/3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2/4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"2__4_3"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2/4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2/3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"2__5_6"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2/5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2/6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"2__6_5"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2/6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2/5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"2__7_8"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2/7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2/8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"2__8_7"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2/8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2/7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"2_9__4_1"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2/9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4/1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"4_1__2_9"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2/9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"2_10__4_2"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2/10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4/2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 xml:space="preserve">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"4_2__2_10"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4/2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2/10 queue 0 block 0/1</w:t>
      </w:r>
    </w:p>
    <w:p w:rsidR="006017C7" w:rsidRDefault="006017C7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A153A0" w:rsidRDefault="00A153A0">
      <w:pPr>
        <w:pStyle w:val="Para"/>
        <w:ind w:left="1843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110536" w:rsidRDefault="006017C7" w:rsidP="00F5399D">
      <w:pPr>
        <w:pStyle w:val="Para"/>
        <w:ind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</w:t>
      </w:r>
    </w:p>
    <w:p w:rsidR="00110536" w:rsidRDefault="00110536" w:rsidP="00F5399D">
      <w:pPr>
        <w:pStyle w:val="Para"/>
        <w:ind w:firstLine="0"/>
        <w:rPr>
          <w:rFonts w:cs="ZapfHumnst BT"/>
          <w:color w:val="0000FF"/>
        </w:rPr>
      </w:pPr>
    </w:p>
    <w:p w:rsidR="00110536" w:rsidRDefault="00110536" w:rsidP="00F5399D">
      <w:pPr>
        <w:pStyle w:val="Para"/>
        <w:ind w:firstLine="0"/>
        <w:rPr>
          <w:rFonts w:cs="ZapfHumnst BT"/>
          <w:color w:val="0000FF"/>
        </w:rPr>
      </w:pPr>
    </w:p>
    <w:p w:rsidR="00110536" w:rsidRDefault="00110536" w:rsidP="00F5399D">
      <w:pPr>
        <w:pStyle w:val="Para"/>
        <w:ind w:firstLine="0"/>
        <w:rPr>
          <w:ins w:id="979" w:author="ronen_be" w:date="2014-02-18T19:51:00Z"/>
          <w:rFonts w:cs="ZapfHumnst BT"/>
          <w:color w:val="0000FF"/>
        </w:rPr>
      </w:pPr>
    </w:p>
    <w:p w:rsidR="00501C7C" w:rsidRDefault="00501C7C" w:rsidP="00F5399D">
      <w:pPr>
        <w:pStyle w:val="Para"/>
        <w:ind w:firstLine="0"/>
        <w:rPr>
          <w:rFonts w:cs="ZapfHumnst BT"/>
          <w:color w:val="0000FF"/>
        </w:rPr>
      </w:pPr>
    </w:p>
    <w:p w:rsidR="00501C7C" w:rsidRDefault="00501C7C" w:rsidP="00501C7C">
      <w:pPr>
        <w:pStyle w:val="App2"/>
        <w:rPr>
          <w:ins w:id="980" w:author="ronen_be" w:date="2014-02-18T19:51:00Z"/>
        </w:rPr>
      </w:pPr>
      <w:ins w:id="981" w:author="ronen_be" w:date="2014-02-18T19:51:00Z">
        <w:r>
          <w:rPr>
            <w:rFonts w:cs="ZapfHumnst BT"/>
          </w:rPr>
          <w:t>For 4XFP/10 Giga ports product:</w:t>
        </w:r>
      </w:ins>
    </w:p>
    <w:p w:rsidR="00501C7C" w:rsidRDefault="00515B44" w:rsidP="00501C7C">
      <w:pPr>
        <w:pStyle w:val="Para"/>
        <w:rPr>
          <w:ins w:id="982" w:author="ronen_be" w:date="2014-02-18T20:35:00Z"/>
        </w:rPr>
      </w:pPr>
      <w:ins w:id="983" w:author="ronen_be" w:date="2014-02-18T19:51:00Z">
        <w:r>
          <w:fldChar w:fldCharType="begin"/>
        </w:r>
        <w:r w:rsidR="00501C7C">
          <w:instrText xml:space="preserve"> SEQ Step\r1 \* MERGEFORMAT </w:instrText>
        </w:r>
        <w:r>
          <w:fldChar w:fldCharType="separate"/>
        </w:r>
      </w:ins>
      <w:ins w:id="984" w:author="ilya_g" w:date="2014-03-19T14:59:00Z">
        <w:r w:rsidR="00D61BDC">
          <w:rPr>
            <w:noProof/>
          </w:rPr>
          <w:t>1</w:t>
        </w:r>
      </w:ins>
      <w:ins w:id="985" w:author="ronen_be" w:date="2014-02-18T19:51:00Z">
        <w:r>
          <w:fldChar w:fldCharType="end"/>
        </w:r>
        <w:r w:rsidR="00501C7C">
          <w:t>.</w:t>
        </w:r>
        <w:r w:rsidR="00501C7C">
          <w:tab/>
          <w:t>Type the following commands:</w:t>
        </w:r>
      </w:ins>
    </w:p>
    <w:p w:rsidR="00993A9E" w:rsidRPr="00F370C0" w:rsidRDefault="00993A9E" w:rsidP="00993A9E">
      <w:pPr>
        <w:pStyle w:val="Para"/>
        <w:ind w:left="1843"/>
        <w:rPr>
          <w:ins w:id="986" w:author="ronen_be" w:date="2014-02-18T20:35:00Z"/>
          <w:rFonts w:cs="ZapfHumnst BT"/>
          <w:color w:val="0000FF"/>
        </w:rPr>
      </w:pPr>
      <w:proofErr w:type="gramStart"/>
      <w:ins w:id="987" w:author="ronen_be" w:date="2014-02-18T20:35:00Z">
        <w:r w:rsidRPr="00F370C0">
          <w:rPr>
            <w:rFonts w:cs="ZapfHumnst BT"/>
            <w:color w:val="0000FF"/>
          </w:rPr>
          <w:t>exit</w:t>
        </w:r>
        <w:proofErr w:type="gramEnd"/>
        <w:r w:rsidRPr="00F370C0">
          <w:rPr>
            <w:rFonts w:cs="ZapfHumnst BT"/>
            <w:color w:val="0000FF"/>
          </w:rPr>
          <w:t xml:space="preserve"> all</w:t>
        </w:r>
      </w:ins>
    </w:p>
    <w:p w:rsidR="00993A9E" w:rsidRPr="00F370C0" w:rsidRDefault="00993A9E" w:rsidP="00993A9E">
      <w:pPr>
        <w:pStyle w:val="Para"/>
        <w:ind w:left="1843"/>
        <w:rPr>
          <w:ins w:id="988" w:author="ronen_be" w:date="2014-02-18T20:35:00Z"/>
          <w:rFonts w:cs="ZapfHumnst BT"/>
          <w:color w:val="0000FF"/>
        </w:rPr>
      </w:pPr>
      <w:proofErr w:type="spellStart"/>
      <w:proofErr w:type="gramStart"/>
      <w:ins w:id="989" w:author="ronen_be" w:date="2014-02-18T20:35:00Z">
        <w:r w:rsidRPr="00F370C0">
          <w:rPr>
            <w:rFonts w:cs="ZapfHumnst BT"/>
            <w:color w:val="0000FF"/>
          </w:rPr>
          <w:t>config</w:t>
        </w:r>
        <w:proofErr w:type="spellEnd"/>
        <w:proofErr w:type="gramEnd"/>
        <w:r w:rsidRPr="00F370C0">
          <w:rPr>
            <w:rFonts w:cs="ZapfHumnst BT"/>
            <w:color w:val="0000FF"/>
          </w:rPr>
          <w:t xml:space="preserve"> port Ethernet 4/2</w:t>
        </w:r>
      </w:ins>
    </w:p>
    <w:p w:rsidR="00993A9E" w:rsidRPr="00F370C0" w:rsidRDefault="00993A9E" w:rsidP="00993A9E">
      <w:pPr>
        <w:pStyle w:val="Para"/>
        <w:ind w:left="1843"/>
        <w:rPr>
          <w:ins w:id="990" w:author="ronen_be" w:date="2014-02-18T20:35:00Z"/>
          <w:rFonts w:cs="ZapfHumnst BT"/>
          <w:color w:val="0000FF"/>
        </w:rPr>
      </w:pPr>
      <w:proofErr w:type="gramStart"/>
      <w:ins w:id="991" w:author="ronen_be" w:date="2014-02-18T20:35:00Z">
        <w:r w:rsidRPr="00F370C0">
          <w:rPr>
            <w:rFonts w:ascii="Calibri" w:hAnsi="Calibri" w:cs="Calibri"/>
            <w:color w:val="0000FF"/>
          </w:rPr>
          <w:t>shutdown</w:t>
        </w:r>
        <w:proofErr w:type="gramEnd"/>
      </w:ins>
    </w:p>
    <w:p w:rsidR="00993A9E" w:rsidRPr="00F370C0" w:rsidRDefault="00993A9E" w:rsidP="00993A9E">
      <w:pPr>
        <w:pStyle w:val="Para"/>
        <w:ind w:left="1843"/>
        <w:rPr>
          <w:ins w:id="992" w:author="ronen_be" w:date="2014-02-18T20:35:00Z"/>
          <w:rFonts w:ascii="Calibri" w:hAnsi="Calibri" w:cs="Calibri"/>
          <w:color w:val="0000FF"/>
        </w:rPr>
      </w:pPr>
      <w:proofErr w:type="gramStart"/>
      <w:ins w:id="993" w:author="ronen_be" w:date="2014-02-18T20:35:00Z">
        <w:r w:rsidRPr="00F370C0">
          <w:rPr>
            <w:rFonts w:ascii="Calibri" w:hAnsi="Calibri" w:cs="Calibri"/>
            <w:color w:val="0000FF"/>
          </w:rPr>
          <w:t>functional-</w:t>
        </w:r>
        <w:r w:rsidR="00515B44">
          <w:rPr>
            <w:rFonts w:ascii="Calibri" w:hAnsi="Calibri" w:cs="Calibri"/>
            <w:color w:val="0000FF"/>
          </w:rPr>
          <w:t>mode</w:t>
        </w:r>
        <w:proofErr w:type="gramEnd"/>
        <w:r w:rsidR="00515B44">
          <w:rPr>
            <w:rFonts w:ascii="Calibri" w:hAnsi="Calibri" w:cs="Calibri"/>
            <w:color w:val="0000FF"/>
          </w:rPr>
          <w:t xml:space="preserve"> user</w:t>
        </w:r>
      </w:ins>
    </w:p>
    <w:p w:rsidR="00993A9E" w:rsidRPr="00F370C0" w:rsidRDefault="00515B44" w:rsidP="00993A9E">
      <w:pPr>
        <w:pStyle w:val="Para"/>
        <w:ind w:left="1843"/>
        <w:rPr>
          <w:ins w:id="994" w:author="ronen_be" w:date="2014-02-18T20:35:00Z"/>
          <w:rFonts w:ascii="Calibri" w:hAnsi="Calibri" w:cs="Calibri"/>
          <w:color w:val="0000FF"/>
        </w:rPr>
      </w:pPr>
      <w:proofErr w:type="gramStart"/>
      <w:ins w:id="995" w:author="ronen_be" w:date="2014-02-18T20:35:00Z">
        <w:r>
          <w:rPr>
            <w:rFonts w:ascii="Calibri" w:hAnsi="Calibri" w:cs="Calibri"/>
            <w:color w:val="0000FF"/>
          </w:rPr>
          <w:t>no</w:t>
        </w:r>
        <w:proofErr w:type="gramEnd"/>
        <w:r>
          <w:rPr>
            <w:rFonts w:ascii="Calibri" w:hAnsi="Calibri" w:cs="Calibri"/>
            <w:color w:val="0000FF"/>
          </w:rPr>
          <w:t xml:space="preserve"> shutdown</w:t>
        </w:r>
      </w:ins>
    </w:p>
    <w:p w:rsidR="00993A9E" w:rsidRPr="00F370C0" w:rsidRDefault="00993A9E" w:rsidP="00501C7C">
      <w:pPr>
        <w:pStyle w:val="Para"/>
        <w:rPr>
          <w:ins w:id="996" w:author="ronen_be" w:date="2014-02-18T19:51:00Z"/>
        </w:rPr>
      </w:pPr>
    </w:p>
    <w:p w:rsidR="00501C7C" w:rsidRPr="00F370C0" w:rsidRDefault="00515B44" w:rsidP="00501C7C">
      <w:pPr>
        <w:pStyle w:val="Para"/>
        <w:ind w:left="1843"/>
        <w:rPr>
          <w:ins w:id="997" w:author="ronen_be" w:date="2014-02-18T19:51:00Z"/>
          <w:rFonts w:cs="ZapfHumnst BT"/>
          <w:color w:val="0000FF"/>
        </w:rPr>
      </w:pPr>
      <w:proofErr w:type="gramStart"/>
      <w:ins w:id="998" w:author="ronen_be" w:date="2014-02-18T19:51:00Z">
        <w:r>
          <w:rPr>
            <w:rFonts w:cs="ZapfHumnst BT"/>
            <w:color w:val="0000FF"/>
          </w:rPr>
          <w:t>exit</w:t>
        </w:r>
        <w:proofErr w:type="gramEnd"/>
        <w:r>
          <w:rPr>
            <w:rFonts w:cs="ZapfHumnst BT"/>
            <w:color w:val="0000FF"/>
          </w:rPr>
          <w:t xml:space="preserve"> all</w:t>
        </w:r>
      </w:ins>
    </w:p>
    <w:p w:rsidR="00501C7C" w:rsidRPr="00F370C0" w:rsidRDefault="00515B44" w:rsidP="00501C7C">
      <w:pPr>
        <w:pStyle w:val="Para"/>
        <w:ind w:left="1843"/>
        <w:rPr>
          <w:ins w:id="999" w:author="ronen_be" w:date="2014-02-18T19:51:00Z"/>
          <w:rFonts w:cs="ZapfHumnst BT"/>
          <w:color w:val="0000FF"/>
        </w:rPr>
      </w:pPr>
      <w:proofErr w:type="spellStart"/>
      <w:proofErr w:type="gramStart"/>
      <w:ins w:id="1000" w:author="ronen_be" w:date="2014-02-18T19:51:00Z">
        <w:r>
          <w:rPr>
            <w:rFonts w:cs="ZapfHumnst BT"/>
            <w:color w:val="0000FF"/>
          </w:rPr>
          <w:t>config</w:t>
        </w:r>
        <w:proofErr w:type="spellEnd"/>
        <w:proofErr w:type="gramEnd"/>
        <w:r>
          <w:rPr>
            <w:rFonts w:cs="ZapfHumnst BT"/>
            <w:color w:val="0000FF"/>
          </w:rPr>
          <w:t xml:space="preserve"> flows</w:t>
        </w:r>
        <w:r>
          <w:rPr>
            <w:rFonts w:cs="ZapfHumnst BT"/>
            <w:color w:val="0000FF"/>
          </w:rPr>
          <w:tab/>
        </w:r>
      </w:ins>
    </w:p>
    <w:p w:rsidR="00501C7C" w:rsidRPr="00F370C0" w:rsidRDefault="00515B44" w:rsidP="00501C7C">
      <w:pPr>
        <w:pStyle w:val="Para"/>
        <w:ind w:left="1843"/>
        <w:rPr>
          <w:ins w:id="1001" w:author="ronen_be" w:date="2014-02-18T19:51:00Z"/>
          <w:rFonts w:cs="ZapfHumnst BT"/>
          <w:color w:val="0000FF"/>
        </w:rPr>
      </w:pPr>
      <w:ins w:id="1002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classifier-profile</w:t>
        </w:r>
        <w:proofErr w:type="gramEnd"/>
        <w:r>
          <w:rPr>
            <w:rFonts w:cs="ZapfHumnst BT"/>
            <w:color w:val="0000FF"/>
          </w:rPr>
          <w:t xml:space="preserve"> "all" match-any</w:t>
        </w:r>
      </w:ins>
    </w:p>
    <w:p w:rsidR="00501C7C" w:rsidRPr="00F370C0" w:rsidRDefault="00515B44" w:rsidP="00501C7C">
      <w:pPr>
        <w:pStyle w:val="Para"/>
        <w:ind w:left="1843"/>
        <w:rPr>
          <w:ins w:id="1003" w:author="ronen_be" w:date="2014-02-18T19:51:00Z"/>
          <w:rFonts w:cs="ZapfHumnst BT"/>
          <w:color w:val="0000FF"/>
        </w:rPr>
      </w:pPr>
      <w:ins w:id="1004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match</w:t>
        </w:r>
        <w:proofErr w:type="gramEnd"/>
        <w:r>
          <w:rPr>
            <w:rFonts w:cs="ZapfHumnst BT"/>
            <w:color w:val="0000FF"/>
          </w:rPr>
          <w:t xml:space="preserve"> all</w:t>
        </w:r>
      </w:ins>
    </w:p>
    <w:p w:rsidR="00501C7C" w:rsidRPr="00F370C0" w:rsidRDefault="00515B44" w:rsidP="00501C7C">
      <w:pPr>
        <w:pStyle w:val="Para"/>
        <w:ind w:left="1843"/>
        <w:rPr>
          <w:ins w:id="1005" w:author="ronen_be" w:date="2014-02-18T19:51:00Z"/>
          <w:rFonts w:cs="ZapfHumnst BT"/>
          <w:color w:val="0000FF"/>
        </w:rPr>
      </w:pPr>
      <w:ins w:id="1006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01C7C" w:rsidP="00501C7C">
      <w:pPr>
        <w:pStyle w:val="Para"/>
        <w:ind w:left="1843"/>
        <w:rPr>
          <w:ins w:id="1007" w:author="ronen_be" w:date="2014-02-18T19:51:00Z"/>
          <w:rFonts w:cs="ZapfHumnst BT"/>
          <w:color w:val="0000FF"/>
        </w:rPr>
      </w:pPr>
    </w:p>
    <w:p w:rsidR="00501C7C" w:rsidRPr="00F370C0" w:rsidRDefault="00515B44" w:rsidP="00501C7C">
      <w:pPr>
        <w:pStyle w:val="Para"/>
        <w:ind w:left="1843"/>
        <w:rPr>
          <w:ins w:id="1008" w:author="ronen_be" w:date="2014-02-18T19:51:00Z"/>
          <w:rFonts w:cs="ZapfHumnst BT"/>
          <w:color w:val="0000FF"/>
        </w:rPr>
      </w:pPr>
      <w:ins w:id="1009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"1__1_2"</w:t>
        </w:r>
      </w:ins>
    </w:p>
    <w:p w:rsidR="00501C7C" w:rsidRPr="00F370C0" w:rsidRDefault="00515B44" w:rsidP="00501C7C">
      <w:pPr>
        <w:pStyle w:val="Para"/>
        <w:ind w:left="1843"/>
        <w:rPr>
          <w:ins w:id="1010" w:author="ronen_be" w:date="2014-02-18T19:51:00Z"/>
          <w:rFonts w:cs="ZapfHumnst BT"/>
          <w:color w:val="0000FF"/>
        </w:rPr>
      </w:pPr>
      <w:ins w:id="101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12" w:author="ronen_be" w:date="2014-02-18T19:51:00Z"/>
          <w:rFonts w:cs="ZapfHumnst BT"/>
          <w:color w:val="0000FF"/>
        </w:rPr>
      </w:pPr>
      <w:ins w:id="101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1/1</w:t>
        </w:r>
      </w:ins>
    </w:p>
    <w:p w:rsidR="00501C7C" w:rsidRPr="00F370C0" w:rsidRDefault="00515B44" w:rsidP="00501C7C">
      <w:pPr>
        <w:pStyle w:val="Para"/>
        <w:ind w:left="1843"/>
        <w:rPr>
          <w:ins w:id="1014" w:author="ronen_be" w:date="2014-02-18T19:51:00Z"/>
          <w:rFonts w:cs="ZapfHumnst BT"/>
          <w:color w:val="0000FF"/>
        </w:rPr>
      </w:pPr>
      <w:ins w:id="101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1/2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16" w:author="ronen_be" w:date="2014-02-18T19:51:00Z"/>
          <w:rFonts w:cs="ZapfHumnst BT"/>
          <w:color w:val="0000FF"/>
        </w:rPr>
      </w:pPr>
      <w:ins w:id="101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18" w:author="ronen_be" w:date="2014-02-18T19:51:00Z"/>
          <w:rFonts w:cs="ZapfHumnst BT"/>
          <w:color w:val="0000FF"/>
        </w:rPr>
      </w:pPr>
      <w:ins w:id="1019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20" w:author="ronen_be" w:date="2014-02-18T19:51:00Z"/>
          <w:rFonts w:cs="ZapfHumnst BT"/>
          <w:color w:val="0000FF"/>
        </w:rPr>
      </w:pPr>
      <w:ins w:id="1021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"1__2_1"</w:t>
        </w:r>
      </w:ins>
    </w:p>
    <w:p w:rsidR="00501C7C" w:rsidRPr="00F370C0" w:rsidRDefault="00515B44" w:rsidP="00501C7C">
      <w:pPr>
        <w:pStyle w:val="Para"/>
        <w:ind w:left="1843"/>
        <w:rPr>
          <w:ins w:id="1022" w:author="ronen_be" w:date="2014-02-18T19:51:00Z"/>
          <w:rFonts w:cs="ZapfHumnst BT"/>
          <w:color w:val="0000FF"/>
        </w:rPr>
      </w:pPr>
      <w:ins w:id="102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24" w:author="ronen_be" w:date="2014-02-18T19:51:00Z"/>
          <w:rFonts w:cs="ZapfHumnst BT"/>
          <w:color w:val="0000FF"/>
        </w:rPr>
      </w:pPr>
      <w:ins w:id="102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1/2</w:t>
        </w:r>
      </w:ins>
    </w:p>
    <w:p w:rsidR="00501C7C" w:rsidRPr="00F370C0" w:rsidRDefault="00515B44" w:rsidP="00501C7C">
      <w:pPr>
        <w:pStyle w:val="Para"/>
        <w:ind w:left="1843"/>
        <w:rPr>
          <w:ins w:id="1026" w:author="ronen_be" w:date="2014-02-18T19:51:00Z"/>
          <w:rFonts w:cs="ZapfHumnst BT"/>
          <w:color w:val="0000FF"/>
        </w:rPr>
      </w:pPr>
      <w:ins w:id="102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1/1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28" w:author="ronen_be" w:date="2014-02-18T19:51:00Z"/>
          <w:rFonts w:cs="ZapfHumnst BT"/>
          <w:color w:val="0000FF"/>
        </w:rPr>
      </w:pPr>
      <w:ins w:id="102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30" w:author="ronen_be" w:date="2014-02-18T19:51:00Z"/>
          <w:rFonts w:cs="ZapfHumnst BT"/>
          <w:color w:val="0000FF"/>
        </w:rPr>
      </w:pPr>
      <w:ins w:id="1031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32" w:author="ronen_be" w:date="2014-02-18T19:51:00Z"/>
          <w:rFonts w:cs="ZapfHumnst BT"/>
          <w:color w:val="0000FF"/>
        </w:rPr>
      </w:pPr>
      <w:ins w:id="1033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"1__3_4"</w:t>
        </w:r>
      </w:ins>
    </w:p>
    <w:p w:rsidR="00501C7C" w:rsidRPr="00F370C0" w:rsidRDefault="00515B44" w:rsidP="00501C7C">
      <w:pPr>
        <w:pStyle w:val="Para"/>
        <w:ind w:left="1843"/>
        <w:rPr>
          <w:ins w:id="1034" w:author="ronen_be" w:date="2014-02-18T19:51:00Z"/>
          <w:rFonts w:cs="ZapfHumnst BT"/>
          <w:color w:val="0000FF"/>
        </w:rPr>
      </w:pPr>
      <w:ins w:id="1035" w:author="ronen_be" w:date="2014-02-18T19:51:00Z">
        <w:r>
          <w:rPr>
            <w:rFonts w:cs="ZapfHumnst BT"/>
            <w:color w:val="0000FF"/>
          </w:rPr>
          <w:lastRenderedPageBreak/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36" w:author="ronen_be" w:date="2014-02-18T19:51:00Z"/>
          <w:rFonts w:cs="ZapfHumnst BT"/>
          <w:color w:val="0000FF"/>
        </w:rPr>
      </w:pPr>
      <w:ins w:id="103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1/3</w:t>
        </w:r>
      </w:ins>
    </w:p>
    <w:p w:rsidR="00501C7C" w:rsidRPr="00F370C0" w:rsidRDefault="00515B44" w:rsidP="00501C7C">
      <w:pPr>
        <w:pStyle w:val="Para"/>
        <w:ind w:left="1843"/>
        <w:rPr>
          <w:ins w:id="1038" w:author="ronen_be" w:date="2014-02-18T19:51:00Z"/>
          <w:rFonts w:cs="ZapfHumnst BT"/>
          <w:color w:val="0000FF"/>
        </w:rPr>
      </w:pPr>
      <w:ins w:id="103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1/4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40" w:author="ronen_be" w:date="2014-02-18T19:51:00Z"/>
          <w:rFonts w:cs="ZapfHumnst BT"/>
          <w:color w:val="0000FF"/>
        </w:rPr>
      </w:pPr>
      <w:ins w:id="104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42" w:author="ronen_be" w:date="2014-02-18T19:51:00Z"/>
          <w:rFonts w:cs="ZapfHumnst BT"/>
          <w:color w:val="0000FF"/>
        </w:rPr>
      </w:pPr>
      <w:ins w:id="1043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44" w:author="ronen_be" w:date="2014-02-18T19:51:00Z"/>
          <w:rFonts w:cs="ZapfHumnst BT"/>
          <w:color w:val="0000FF"/>
        </w:rPr>
      </w:pPr>
      <w:ins w:id="1045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"1__4_3"</w:t>
        </w:r>
      </w:ins>
    </w:p>
    <w:p w:rsidR="00501C7C" w:rsidRPr="00F370C0" w:rsidRDefault="00515B44" w:rsidP="00501C7C">
      <w:pPr>
        <w:pStyle w:val="Para"/>
        <w:ind w:left="1843"/>
        <w:rPr>
          <w:ins w:id="1046" w:author="ronen_be" w:date="2014-02-18T19:51:00Z"/>
          <w:rFonts w:cs="ZapfHumnst BT"/>
          <w:color w:val="0000FF"/>
        </w:rPr>
      </w:pPr>
      <w:ins w:id="104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48" w:author="ronen_be" w:date="2014-02-18T19:51:00Z"/>
          <w:rFonts w:cs="ZapfHumnst BT"/>
          <w:color w:val="0000FF"/>
        </w:rPr>
      </w:pPr>
      <w:ins w:id="104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1/4</w:t>
        </w:r>
      </w:ins>
    </w:p>
    <w:p w:rsidR="00501C7C" w:rsidRPr="00F370C0" w:rsidRDefault="00515B44" w:rsidP="00501C7C">
      <w:pPr>
        <w:pStyle w:val="Para"/>
        <w:ind w:left="1843"/>
        <w:rPr>
          <w:ins w:id="1050" w:author="ronen_be" w:date="2014-02-18T19:51:00Z"/>
          <w:rFonts w:cs="ZapfHumnst BT"/>
          <w:color w:val="0000FF"/>
        </w:rPr>
      </w:pPr>
      <w:ins w:id="105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1/3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52" w:author="ronen_be" w:date="2014-02-18T19:51:00Z"/>
          <w:rFonts w:cs="ZapfHumnst BT"/>
          <w:color w:val="0000FF"/>
        </w:rPr>
      </w:pPr>
      <w:ins w:id="105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54" w:author="ronen_be" w:date="2014-02-18T19:51:00Z"/>
          <w:rFonts w:cs="ZapfHumnst BT"/>
          <w:color w:val="0000FF"/>
        </w:rPr>
      </w:pPr>
      <w:ins w:id="1055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56" w:author="ronen_be" w:date="2014-02-18T19:51:00Z"/>
          <w:rFonts w:cs="ZapfHumnst BT"/>
          <w:color w:val="0000FF"/>
        </w:rPr>
      </w:pPr>
      <w:ins w:id="1057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"1__5_6"</w:t>
        </w:r>
      </w:ins>
    </w:p>
    <w:p w:rsidR="00501C7C" w:rsidRPr="00F370C0" w:rsidRDefault="00515B44" w:rsidP="00501C7C">
      <w:pPr>
        <w:pStyle w:val="Para"/>
        <w:ind w:left="1843"/>
        <w:rPr>
          <w:ins w:id="1058" w:author="ronen_be" w:date="2014-02-18T19:51:00Z"/>
          <w:rFonts w:cs="ZapfHumnst BT"/>
          <w:color w:val="0000FF"/>
        </w:rPr>
      </w:pPr>
      <w:ins w:id="105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60" w:author="ronen_be" w:date="2014-02-18T19:51:00Z"/>
          <w:rFonts w:cs="ZapfHumnst BT"/>
          <w:color w:val="0000FF"/>
        </w:rPr>
      </w:pPr>
      <w:ins w:id="106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1/5</w:t>
        </w:r>
      </w:ins>
    </w:p>
    <w:p w:rsidR="00501C7C" w:rsidRPr="00F370C0" w:rsidRDefault="00515B44" w:rsidP="00501C7C">
      <w:pPr>
        <w:pStyle w:val="Para"/>
        <w:ind w:left="1843"/>
        <w:rPr>
          <w:ins w:id="1062" w:author="ronen_be" w:date="2014-02-18T19:51:00Z"/>
          <w:rFonts w:cs="ZapfHumnst BT"/>
          <w:color w:val="0000FF"/>
        </w:rPr>
      </w:pPr>
      <w:ins w:id="106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1/6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64" w:author="ronen_be" w:date="2014-02-18T19:51:00Z"/>
          <w:rFonts w:cs="ZapfHumnst BT"/>
          <w:color w:val="0000FF"/>
        </w:rPr>
      </w:pPr>
      <w:ins w:id="106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66" w:author="ronen_be" w:date="2014-02-18T19:51:00Z"/>
          <w:rFonts w:cs="ZapfHumnst BT"/>
          <w:color w:val="0000FF"/>
        </w:rPr>
      </w:pPr>
      <w:ins w:id="1067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68" w:author="ronen_be" w:date="2014-02-18T19:51:00Z"/>
          <w:rFonts w:cs="ZapfHumnst BT"/>
          <w:color w:val="0000FF"/>
        </w:rPr>
      </w:pPr>
      <w:ins w:id="1069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"1__6_5"</w:t>
        </w:r>
      </w:ins>
    </w:p>
    <w:p w:rsidR="00501C7C" w:rsidRPr="00F370C0" w:rsidRDefault="00515B44" w:rsidP="00501C7C">
      <w:pPr>
        <w:pStyle w:val="Para"/>
        <w:ind w:left="1843"/>
        <w:rPr>
          <w:ins w:id="1070" w:author="ronen_be" w:date="2014-02-18T19:51:00Z"/>
          <w:rFonts w:cs="ZapfHumnst BT"/>
          <w:color w:val="0000FF"/>
        </w:rPr>
      </w:pPr>
      <w:ins w:id="107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72" w:author="ronen_be" w:date="2014-02-18T19:51:00Z"/>
          <w:rFonts w:cs="ZapfHumnst BT"/>
          <w:color w:val="0000FF"/>
        </w:rPr>
      </w:pPr>
      <w:ins w:id="107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1/6</w:t>
        </w:r>
      </w:ins>
    </w:p>
    <w:p w:rsidR="00501C7C" w:rsidRPr="00F370C0" w:rsidRDefault="00515B44" w:rsidP="00501C7C">
      <w:pPr>
        <w:pStyle w:val="Para"/>
        <w:ind w:left="1843"/>
        <w:rPr>
          <w:ins w:id="1074" w:author="ronen_be" w:date="2014-02-18T19:51:00Z"/>
          <w:rFonts w:cs="ZapfHumnst BT"/>
          <w:color w:val="0000FF"/>
        </w:rPr>
      </w:pPr>
      <w:ins w:id="107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1/5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76" w:author="ronen_be" w:date="2014-02-18T19:51:00Z"/>
          <w:rFonts w:cs="ZapfHumnst BT"/>
          <w:color w:val="0000FF"/>
        </w:rPr>
      </w:pPr>
      <w:ins w:id="107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78" w:author="ronen_be" w:date="2014-02-18T19:51:00Z"/>
          <w:rFonts w:cs="ZapfHumnst BT"/>
          <w:color w:val="0000FF"/>
        </w:rPr>
      </w:pPr>
      <w:ins w:id="1079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80" w:author="ronen_be" w:date="2014-02-18T19:51:00Z"/>
          <w:rFonts w:cs="ZapfHumnst BT"/>
          <w:color w:val="0000FF"/>
        </w:rPr>
      </w:pPr>
      <w:ins w:id="1081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"1__7_8"</w:t>
        </w:r>
      </w:ins>
    </w:p>
    <w:p w:rsidR="00501C7C" w:rsidRPr="00F370C0" w:rsidRDefault="00515B44" w:rsidP="00501C7C">
      <w:pPr>
        <w:pStyle w:val="Para"/>
        <w:ind w:left="1843"/>
        <w:rPr>
          <w:ins w:id="1082" w:author="ronen_be" w:date="2014-02-18T19:51:00Z"/>
          <w:rFonts w:cs="ZapfHumnst BT"/>
          <w:color w:val="0000FF"/>
        </w:rPr>
      </w:pPr>
      <w:ins w:id="108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84" w:author="ronen_be" w:date="2014-02-18T19:51:00Z"/>
          <w:rFonts w:cs="ZapfHumnst BT"/>
          <w:color w:val="0000FF"/>
        </w:rPr>
      </w:pPr>
      <w:ins w:id="108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1/7</w:t>
        </w:r>
      </w:ins>
    </w:p>
    <w:p w:rsidR="00501C7C" w:rsidRPr="00F370C0" w:rsidRDefault="00515B44" w:rsidP="00501C7C">
      <w:pPr>
        <w:pStyle w:val="Para"/>
        <w:ind w:left="1843"/>
        <w:rPr>
          <w:ins w:id="1086" w:author="ronen_be" w:date="2014-02-18T19:51:00Z"/>
          <w:rFonts w:cs="ZapfHumnst BT"/>
          <w:color w:val="0000FF"/>
        </w:rPr>
      </w:pPr>
      <w:ins w:id="108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1/8 queue 0 block 0/1</w:t>
        </w:r>
      </w:ins>
    </w:p>
    <w:p w:rsidR="00501C7C" w:rsidRPr="00F370C0" w:rsidRDefault="00515B44" w:rsidP="00501C7C">
      <w:pPr>
        <w:pStyle w:val="Para"/>
        <w:ind w:left="1843"/>
        <w:rPr>
          <w:ins w:id="1088" w:author="ronen_be" w:date="2014-02-18T19:51:00Z"/>
          <w:rFonts w:cs="ZapfHumnst BT"/>
          <w:color w:val="0000FF"/>
        </w:rPr>
      </w:pPr>
      <w:ins w:id="108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090" w:author="ronen_be" w:date="2014-02-18T19:51:00Z"/>
          <w:rFonts w:cs="ZapfHumnst BT"/>
          <w:color w:val="0000FF"/>
        </w:rPr>
      </w:pPr>
      <w:ins w:id="1091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092" w:author="ronen_be" w:date="2014-02-18T19:51:00Z"/>
          <w:rFonts w:cs="ZapfHumnst BT"/>
          <w:color w:val="0000FF"/>
        </w:rPr>
      </w:pPr>
      <w:ins w:id="1093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"1__8_7"</w:t>
        </w:r>
      </w:ins>
    </w:p>
    <w:p w:rsidR="00501C7C" w:rsidRPr="00F370C0" w:rsidRDefault="00515B44" w:rsidP="00501C7C">
      <w:pPr>
        <w:pStyle w:val="Para"/>
        <w:ind w:left="1843"/>
        <w:rPr>
          <w:ins w:id="1094" w:author="ronen_be" w:date="2014-02-18T19:51:00Z"/>
          <w:rFonts w:cs="ZapfHumnst BT"/>
          <w:color w:val="0000FF"/>
        </w:rPr>
      </w:pPr>
      <w:ins w:id="109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096" w:author="ronen_be" w:date="2014-02-18T19:51:00Z"/>
          <w:rFonts w:cs="ZapfHumnst BT"/>
          <w:color w:val="0000FF"/>
        </w:rPr>
      </w:pPr>
      <w:ins w:id="109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1/8</w:t>
        </w:r>
      </w:ins>
    </w:p>
    <w:p w:rsidR="00501C7C" w:rsidRPr="00F370C0" w:rsidRDefault="00515B44" w:rsidP="00501C7C">
      <w:pPr>
        <w:pStyle w:val="Para"/>
        <w:ind w:left="1843"/>
        <w:rPr>
          <w:ins w:id="1098" w:author="ronen_be" w:date="2014-02-18T19:51:00Z"/>
          <w:rFonts w:cs="ZapfHumnst BT"/>
          <w:color w:val="0000FF"/>
        </w:rPr>
      </w:pPr>
      <w:ins w:id="109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1/7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00" w:author="ronen_be" w:date="2014-02-18T19:51:00Z"/>
          <w:rFonts w:cs="ZapfHumnst BT"/>
          <w:color w:val="0000FF"/>
        </w:rPr>
      </w:pPr>
      <w:ins w:id="110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102" w:author="ronen_be" w:date="2014-02-18T19:51:00Z"/>
          <w:rFonts w:cs="ZapfHumnst BT"/>
          <w:color w:val="0000FF"/>
        </w:rPr>
      </w:pPr>
      <w:ins w:id="1103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104" w:author="ronen_be" w:date="2014-02-18T19:51:00Z"/>
          <w:rFonts w:cs="ZapfHumnst BT"/>
          <w:color w:val="0000FF"/>
        </w:rPr>
      </w:pPr>
      <w:ins w:id="1105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"1_9__3_1"</w:t>
        </w:r>
      </w:ins>
    </w:p>
    <w:p w:rsidR="00501C7C" w:rsidRPr="00F370C0" w:rsidRDefault="00515B44" w:rsidP="00501C7C">
      <w:pPr>
        <w:pStyle w:val="Para"/>
        <w:ind w:left="1843"/>
        <w:rPr>
          <w:ins w:id="1106" w:author="ronen_be" w:date="2014-02-18T19:51:00Z"/>
          <w:rFonts w:cs="ZapfHumnst BT"/>
          <w:color w:val="0000FF"/>
        </w:rPr>
      </w:pPr>
      <w:ins w:id="110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108" w:author="ronen_be" w:date="2014-02-18T19:51:00Z"/>
          <w:rFonts w:cs="ZapfHumnst BT"/>
          <w:color w:val="0000FF"/>
        </w:rPr>
      </w:pPr>
      <w:ins w:id="110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1/9</w:t>
        </w:r>
      </w:ins>
    </w:p>
    <w:p w:rsidR="00501C7C" w:rsidRPr="00F370C0" w:rsidRDefault="00515B44" w:rsidP="00501C7C">
      <w:pPr>
        <w:pStyle w:val="Para"/>
        <w:ind w:left="1843"/>
        <w:rPr>
          <w:ins w:id="1110" w:author="ronen_be" w:date="2014-02-18T19:51:00Z"/>
          <w:rFonts w:cs="ZapfHumnst BT"/>
          <w:color w:val="0000FF"/>
        </w:rPr>
      </w:pPr>
      <w:ins w:id="1111" w:author="ronen_be" w:date="2014-02-18T19:51:00Z">
        <w:r>
          <w:rPr>
            <w:rFonts w:cs="ZapfHumnst BT"/>
            <w:color w:val="0000FF"/>
          </w:rPr>
          <w:lastRenderedPageBreak/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3/1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12" w:author="ronen_be" w:date="2014-02-18T19:51:00Z"/>
          <w:rFonts w:cs="ZapfHumnst BT"/>
          <w:color w:val="0000FF"/>
        </w:rPr>
      </w:pPr>
      <w:ins w:id="111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114" w:author="ronen_be" w:date="2014-02-18T19:51:00Z"/>
          <w:rFonts w:cs="ZapfHumnst BT"/>
          <w:color w:val="0000FF"/>
        </w:rPr>
      </w:pPr>
      <w:ins w:id="1115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116" w:author="ronen_be" w:date="2014-02-18T19:51:00Z"/>
          <w:rFonts w:cs="ZapfHumnst BT"/>
          <w:color w:val="0000FF"/>
        </w:rPr>
      </w:pPr>
      <w:ins w:id="1117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"3_1__1_9"</w:t>
        </w:r>
      </w:ins>
    </w:p>
    <w:p w:rsidR="00501C7C" w:rsidRPr="00F370C0" w:rsidRDefault="00515B44" w:rsidP="00501C7C">
      <w:pPr>
        <w:pStyle w:val="Para"/>
        <w:ind w:left="1843"/>
        <w:rPr>
          <w:ins w:id="1118" w:author="ronen_be" w:date="2014-02-18T19:51:00Z"/>
          <w:rFonts w:cs="ZapfHumnst BT"/>
          <w:color w:val="0000FF"/>
        </w:rPr>
      </w:pPr>
      <w:ins w:id="111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120" w:author="ronen_be" w:date="2014-02-18T19:51:00Z"/>
          <w:rFonts w:cs="ZapfHumnst BT"/>
          <w:color w:val="0000FF"/>
        </w:rPr>
      </w:pPr>
      <w:ins w:id="112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3/1</w:t>
        </w:r>
      </w:ins>
    </w:p>
    <w:p w:rsidR="00501C7C" w:rsidRPr="00F370C0" w:rsidRDefault="00515B44" w:rsidP="00501C7C">
      <w:pPr>
        <w:pStyle w:val="Para"/>
        <w:ind w:left="1843"/>
        <w:rPr>
          <w:ins w:id="1122" w:author="ronen_be" w:date="2014-02-18T19:51:00Z"/>
          <w:rFonts w:cs="ZapfHumnst BT"/>
          <w:color w:val="0000FF"/>
        </w:rPr>
      </w:pPr>
      <w:ins w:id="112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1/9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24" w:author="ronen_be" w:date="2014-02-18T19:51:00Z"/>
          <w:rFonts w:cs="ZapfHumnst BT"/>
          <w:color w:val="0000FF"/>
        </w:rPr>
      </w:pPr>
      <w:ins w:id="112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126" w:author="ronen_be" w:date="2014-02-18T19:51:00Z"/>
          <w:rFonts w:cs="ZapfHumnst BT"/>
          <w:color w:val="0000FF"/>
        </w:rPr>
      </w:pPr>
      <w:ins w:id="1127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128" w:author="ronen_be" w:date="2014-02-18T19:51:00Z"/>
          <w:rFonts w:cs="ZapfHumnst BT"/>
          <w:color w:val="0000FF"/>
        </w:rPr>
      </w:pPr>
      <w:ins w:id="112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"1_10__3_2"</w:t>
        </w:r>
      </w:ins>
    </w:p>
    <w:p w:rsidR="00501C7C" w:rsidRPr="00F370C0" w:rsidRDefault="00515B44" w:rsidP="00501C7C">
      <w:pPr>
        <w:pStyle w:val="Para"/>
        <w:ind w:left="1843"/>
        <w:rPr>
          <w:ins w:id="1130" w:author="ronen_be" w:date="2014-02-18T19:51:00Z"/>
          <w:rFonts w:cs="ZapfHumnst BT"/>
          <w:color w:val="0000FF"/>
        </w:rPr>
      </w:pPr>
      <w:ins w:id="1131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132" w:author="ronen_be" w:date="2014-02-18T19:51:00Z"/>
          <w:rFonts w:cs="ZapfHumnst BT"/>
          <w:color w:val="0000FF"/>
        </w:rPr>
      </w:pPr>
      <w:ins w:id="113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1/10</w:t>
        </w:r>
      </w:ins>
    </w:p>
    <w:p w:rsidR="00501C7C" w:rsidRPr="00F370C0" w:rsidRDefault="00515B44" w:rsidP="00501C7C">
      <w:pPr>
        <w:pStyle w:val="Para"/>
        <w:ind w:left="1843"/>
        <w:rPr>
          <w:ins w:id="1134" w:author="ronen_be" w:date="2014-02-18T19:51:00Z"/>
          <w:rFonts w:cs="ZapfHumnst BT"/>
          <w:color w:val="0000FF"/>
        </w:rPr>
      </w:pPr>
      <w:ins w:id="113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3/2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36" w:author="ronen_be" w:date="2014-02-18T19:51:00Z"/>
          <w:rFonts w:cs="ZapfHumnst BT"/>
          <w:color w:val="0000FF"/>
        </w:rPr>
      </w:pPr>
      <w:ins w:id="113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138" w:author="ronen_be" w:date="2014-02-18T19:51:00Z"/>
          <w:rFonts w:cs="ZapfHumnst BT"/>
          <w:color w:val="0000FF"/>
        </w:rPr>
      </w:pPr>
      <w:ins w:id="1139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140" w:author="ronen_be" w:date="2014-02-18T19:51:00Z"/>
          <w:rFonts w:cs="ZapfHumnst BT"/>
          <w:color w:val="0000FF"/>
        </w:rPr>
      </w:pPr>
      <w:ins w:id="1141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"3_2__1_10"</w:t>
        </w:r>
      </w:ins>
    </w:p>
    <w:p w:rsidR="00501C7C" w:rsidRPr="00F370C0" w:rsidRDefault="00515B44" w:rsidP="00501C7C">
      <w:pPr>
        <w:pStyle w:val="Para"/>
        <w:ind w:left="1843"/>
        <w:rPr>
          <w:ins w:id="1142" w:author="ronen_be" w:date="2014-02-18T19:51:00Z"/>
          <w:rFonts w:cs="ZapfHumnst BT"/>
          <w:color w:val="0000FF"/>
        </w:rPr>
      </w:pPr>
      <w:ins w:id="1143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144" w:author="ronen_be" w:date="2014-02-18T19:51:00Z"/>
          <w:rFonts w:cs="ZapfHumnst BT"/>
          <w:color w:val="0000FF"/>
        </w:rPr>
      </w:pPr>
      <w:ins w:id="1145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3/2</w:t>
        </w:r>
      </w:ins>
    </w:p>
    <w:p w:rsidR="00501C7C" w:rsidRPr="00F370C0" w:rsidRDefault="00515B44" w:rsidP="00501C7C">
      <w:pPr>
        <w:pStyle w:val="Para"/>
        <w:ind w:left="1843"/>
        <w:rPr>
          <w:ins w:id="1146" w:author="ronen_be" w:date="2014-02-18T19:51:00Z"/>
          <w:rFonts w:cs="ZapfHumnst BT"/>
          <w:color w:val="0000FF"/>
        </w:rPr>
      </w:pPr>
      <w:ins w:id="1147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1/10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48" w:author="ronen_be" w:date="2014-02-18T19:51:00Z"/>
          <w:rFonts w:cs="ZapfHumnst BT"/>
          <w:color w:val="0000FF"/>
        </w:rPr>
      </w:pPr>
      <w:ins w:id="1149" w:author="ronen_be" w:date="2014-02-18T19:51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150" w:author="ronen_be" w:date="2014-02-18T19:53:00Z"/>
          <w:rFonts w:cs="ZapfHumnst BT"/>
          <w:color w:val="0000FF"/>
        </w:rPr>
      </w:pPr>
      <w:ins w:id="1151" w:author="ronen_be" w:date="2014-02-18T19:51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</w:ins>
      <w:proofErr w:type="gramEnd"/>
    </w:p>
    <w:p w:rsidR="00501C7C" w:rsidRPr="00F370C0" w:rsidRDefault="00515B44" w:rsidP="00501C7C">
      <w:pPr>
        <w:pStyle w:val="Para"/>
        <w:ind w:left="1843"/>
        <w:rPr>
          <w:ins w:id="1152" w:author="ronen_be" w:date="2014-02-18T19:53:00Z"/>
          <w:rFonts w:cs="ZapfHumnst BT"/>
          <w:color w:val="0000FF"/>
        </w:rPr>
      </w:pPr>
      <w:ins w:id="1153" w:author="ronen_be" w:date="2014-02-18T19:53:00Z">
        <w:r>
          <w:rPr>
            <w:rFonts w:cs="ZapfHumnst BT"/>
            <w:color w:val="0000FF"/>
          </w:rPr>
          <w:t xml:space="preserve">   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"4_1__4_2"</w:t>
        </w:r>
      </w:ins>
    </w:p>
    <w:p w:rsidR="00501C7C" w:rsidRPr="00F370C0" w:rsidRDefault="00515B44" w:rsidP="00501C7C">
      <w:pPr>
        <w:pStyle w:val="Para"/>
        <w:ind w:left="1843"/>
        <w:rPr>
          <w:ins w:id="1154" w:author="ronen_be" w:date="2014-02-18T19:53:00Z"/>
          <w:rFonts w:cs="ZapfHumnst BT"/>
          <w:color w:val="0000FF"/>
        </w:rPr>
      </w:pPr>
      <w:ins w:id="1155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156" w:author="ronen_be" w:date="2014-02-18T19:53:00Z"/>
          <w:rFonts w:cs="ZapfHumnst BT"/>
          <w:color w:val="0000FF"/>
        </w:rPr>
      </w:pPr>
      <w:ins w:id="1157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4/1</w:t>
        </w:r>
      </w:ins>
    </w:p>
    <w:p w:rsidR="00501C7C" w:rsidRPr="00F370C0" w:rsidRDefault="00515B44" w:rsidP="00501C7C">
      <w:pPr>
        <w:pStyle w:val="Para"/>
        <w:ind w:left="1843"/>
        <w:rPr>
          <w:ins w:id="1158" w:author="ronen_be" w:date="2014-02-18T19:53:00Z"/>
          <w:rFonts w:cs="ZapfHumnst BT"/>
          <w:color w:val="0000FF"/>
        </w:rPr>
      </w:pPr>
      <w:ins w:id="1159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4/2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60" w:author="ronen_be" w:date="2014-02-18T19:53:00Z"/>
          <w:rFonts w:cs="ZapfHumnst BT"/>
          <w:color w:val="0000FF"/>
        </w:rPr>
      </w:pPr>
      <w:ins w:id="1161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Pr="00F370C0" w:rsidRDefault="00515B44" w:rsidP="00501C7C">
      <w:pPr>
        <w:pStyle w:val="Para"/>
        <w:ind w:left="1843"/>
        <w:rPr>
          <w:ins w:id="1162" w:author="ronen_be" w:date="2014-02-18T19:53:00Z"/>
          <w:rFonts w:cs="ZapfHumnst BT"/>
          <w:color w:val="0000FF"/>
        </w:rPr>
      </w:pPr>
      <w:ins w:id="1163" w:author="ronen_be" w:date="2014-02-18T19:53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501C7C" w:rsidRPr="00F370C0" w:rsidRDefault="00515B44" w:rsidP="00501C7C">
      <w:pPr>
        <w:pStyle w:val="Para"/>
        <w:ind w:left="1843"/>
        <w:rPr>
          <w:ins w:id="1164" w:author="ronen_be" w:date="2014-02-18T19:53:00Z"/>
          <w:rFonts w:cs="ZapfHumnst BT"/>
          <w:color w:val="0000FF"/>
        </w:rPr>
      </w:pPr>
      <w:ins w:id="1165" w:author="ronen_be" w:date="2014-02-18T19:53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flow</w:t>
        </w:r>
        <w:proofErr w:type="gramEnd"/>
        <w:r>
          <w:rPr>
            <w:rFonts w:cs="ZapfHumnst BT"/>
            <w:color w:val="0000FF"/>
          </w:rPr>
          <w:t xml:space="preserve"> "4_2__4_1"</w:t>
        </w:r>
      </w:ins>
    </w:p>
    <w:p w:rsidR="00501C7C" w:rsidRPr="00F370C0" w:rsidRDefault="00515B44" w:rsidP="00501C7C">
      <w:pPr>
        <w:pStyle w:val="Para"/>
        <w:ind w:left="1843"/>
        <w:rPr>
          <w:ins w:id="1166" w:author="ronen_be" w:date="2014-02-18T19:53:00Z"/>
          <w:rFonts w:cs="ZapfHumnst BT"/>
          <w:color w:val="0000FF"/>
        </w:rPr>
      </w:pPr>
      <w:ins w:id="1167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classifier</w:t>
        </w:r>
        <w:proofErr w:type="gramEnd"/>
        <w:r>
          <w:rPr>
            <w:rFonts w:cs="ZapfHumnst BT"/>
            <w:color w:val="0000FF"/>
          </w:rPr>
          <w:t xml:space="preserve"> "all"</w:t>
        </w:r>
      </w:ins>
    </w:p>
    <w:p w:rsidR="00501C7C" w:rsidRPr="00F370C0" w:rsidRDefault="00515B44" w:rsidP="00501C7C">
      <w:pPr>
        <w:pStyle w:val="Para"/>
        <w:ind w:left="1843"/>
        <w:rPr>
          <w:ins w:id="1168" w:author="ronen_be" w:date="2014-02-18T19:53:00Z"/>
          <w:rFonts w:cs="ZapfHumnst BT"/>
          <w:color w:val="0000FF"/>
        </w:rPr>
      </w:pPr>
      <w:ins w:id="1169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ingress-port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4/2</w:t>
        </w:r>
      </w:ins>
    </w:p>
    <w:p w:rsidR="00501C7C" w:rsidRPr="00F370C0" w:rsidRDefault="00515B44" w:rsidP="00501C7C">
      <w:pPr>
        <w:pStyle w:val="Para"/>
        <w:ind w:left="1843"/>
        <w:rPr>
          <w:ins w:id="1170" w:author="ronen_be" w:date="2014-02-18T19:53:00Z"/>
          <w:rFonts w:cs="ZapfHumnst BT"/>
          <w:color w:val="0000FF"/>
        </w:rPr>
      </w:pPr>
      <w:ins w:id="1171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egress-port</w:t>
        </w:r>
        <w:proofErr w:type="gramEnd"/>
        <w:r>
          <w:rPr>
            <w:rFonts w:cs="ZapfHumnst BT"/>
            <w:color w:val="0000FF"/>
          </w:rPr>
          <w:t xml:space="preserve"> </w:t>
        </w:r>
        <w:proofErr w:type="spellStart"/>
        <w:r>
          <w:rPr>
            <w:rFonts w:cs="ZapfHumnst BT"/>
            <w:color w:val="0000FF"/>
          </w:rPr>
          <w:t>ethernet</w:t>
        </w:r>
        <w:proofErr w:type="spellEnd"/>
        <w:r>
          <w:rPr>
            <w:rFonts w:cs="ZapfHumnst BT"/>
            <w:color w:val="0000FF"/>
          </w:rPr>
          <w:t xml:space="preserve"> 4/1 queue 0 block 0/1</w:t>
        </w:r>
      </w:ins>
    </w:p>
    <w:p w:rsidR="00501C7C" w:rsidRPr="00F370C0" w:rsidRDefault="00515B44" w:rsidP="00501C7C">
      <w:pPr>
        <w:pStyle w:val="Para"/>
        <w:ind w:left="1843"/>
        <w:rPr>
          <w:ins w:id="1172" w:author="ronen_be" w:date="2014-02-18T19:53:00Z"/>
          <w:rFonts w:cs="ZapfHumnst BT"/>
          <w:color w:val="0000FF"/>
        </w:rPr>
      </w:pPr>
      <w:ins w:id="1173" w:author="ronen_be" w:date="2014-02-18T19:53:00Z">
        <w:r>
          <w:rPr>
            <w:rFonts w:cs="ZapfHumnst BT"/>
            <w:color w:val="0000FF"/>
          </w:rPr>
          <w:t xml:space="preserve">        </w:t>
        </w:r>
        <w:proofErr w:type="gramStart"/>
        <w:r>
          <w:rPr>
            <w:rFonts w:cs="ZapfHumnst BT"/>
            <w:color w:val="0000FF"/>
          </w:rPr>
          <w:t>no</w:t>
        </w:r>
        <w:proofErr w:type="gramEnd"/>
        <w:r>
          <w:rPr>
            <w:rFonts w:cs="ZapfHumnst BT"/>
            <w:color w:val="0000FF"/>
          </w:rPr>
          <w:t xml:space="preserve"> shutdown</w:t>
        </w:r>
      </w:ins>
    </w:p>
    <w:p w:rsidR="00501C7C" w:rsidRDefault="00515B44" w:rsidP="00501C7C">
      <w:pPr>
        <w:pStyle w:val="Para"/>
        <w:ind w:left="1843"/>
        <w:rPr>
          <w:ins w:id="1174" w:author="ronen_be" w:date="2014-02-18T19:53:00Z"/>
          <w:rFonts w:cs="ZapfHumnst BT"/>
          <w:color w:val="0000FF"/>
        </w:rPr>
      </w:pPr>
      <w:ins w:id="1175" w:author="ronen_be" w:date="2014-02-18T19:53:00Z">
        <w:r>
          <w:rPr>
            <w:rFonts w:cs="ZapfHumnst BT"/>
            <w:color w:val="0000FF"/>
          </w:rPr>
          <w:t xml:space="preserve">    </w:t>
        </w:r>
        <w:proofErr w:type="gramStart"/>
        <w:r>
          <w:rPr>
            <w:rFonts w:cs="ZapfHumnst BT"/>
            <w:color w:val="0000FF"/>
          </w:rPr>
          <w:t>exit</w:t>
        </w:r>
        <w:proofErr w:type="gramEnd"/>
      </w:ins>
    </w:p>
    <w:p w:rsidR="00000000" w:rsidRDefault="00501C7C">
      <w:pPr>
        <w:pStyle w:val="Para"/>
        <w:ind w:left="0" w:firstLine="0"/>
        <w:rPr>
          <w:rFonts w:cs="ZapfHumnst BT"/>
          <w:color w:val="0000FF"/>
        </w:rPr>
        <w:pPrChange w:id="1176" w:author="ronen_be" w:date="2014-02-19T15:09:00Z">
          <w:pPr>
            <w:pStyle w:val="Para"/>
            <w:ind w:firstLine="0"/>
          </w:pPr>
        </w:pPrChange>
      </w:pPr>
      <w:ins w:id="1177" w:author="ronen_be" w:date="2014-02-18T19:51:00Z">
        <w:r>
          <w:rPr>
            <w:rFonts w:cs="ZapfHumnst BT"/>
            <w:color w:val="0000FF"/>
          </w:rPr>
          <w:tab/>
          <w:t xml:space="preserve"> </w:t>
        </w:r>
      </w:ins>
      <w:r w:rsidR="006017C7">
        <w:rPr>
          <w:rFonts w:cs="ZapfHumnst BT"/>
          <w:color w:val="0000FF"/>
        </w:rPr>
        <w:t xml:space="preserve"> </w:t>
      </w:r>
    </w:p>
    <w:p w:rsidR="00B171CB" w:rsidRPr="00B171CB" w:rsidRDefault="001805A5" w:rsidP="00B171CB">
      <w:pPr>
        <w:pStyle w:val="App2"/>
      </w:pPr>
      <w:r>
        <w:t xml:space="preserve">Additional </w:t>
      </w:r>
      <w:r w:rsidR="00F5399D">
        <w:t xml:space="preserve">Data Transmission </w:t>
      </w:r>
      <w:r w:rsidR="00B171CB">
        <w:t xml:space="preserve">Test For </w:t>
      </w:r>
      <w:ins w:id="1178" w:author="ronen_be" w:date="2014-02-18T19:49:00Z">
        <w:r w:rsidR="00501C7C">
          <w:t>3XFP/</w:t>
        </w:r>
      </w:ins>
      <w:r w:rsidR="00B171CB">
        <w:t>10 Giga ports product:</w:t>
      </w:r>
    </w:p>
    <w:p w:rsidR="00B171CB" w:rsidRPr="00B171CB" w:rsidRDefault="00515B44" w:rsidP="00F5399D">
      <w:pPr>
        <w:pStyle w:val="Para"/>
      </w:pPr>
      <w:fldSimple w:instr=" SEQ Step\r1 \* MERGEFORMAT ">
        <w:r w:rsidR="00D61BDC">
          <w:rPr>
            <w:noProof/>
          </w:rPr>
          <w:t>1</w:t>
        </w:r>
      </w:fldSimple>
      <w:r w:rsidR="00B171CB">
        <w:t>.</w:t>
      </w:r>
      <w:r w:rsidR="00B171CB">
        <w:tab/>
        <w:t>Type the following commands:</w:t>
      </w:r>
    </w:p>
    <w:p w:rsidR="00B171CB" w:rsidRDefault="00B171CB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5272C6" w:rsidRDefault="005272C6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port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4/2</w:t>
      </w:r>
    </w:p>
    <w:p w:rsidR="00AD0FF0" w:rsidRPr="00AD0FF0" w:rsidRDefault="005272C6" w:rsidP="00110536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loopback</w:t>
      </w:r>
    </w:p>
    <w:p w:rsidR="00AD0FF0" w:rsidRPr="00AD0FF0" w:rsidRDefault="00AD0FF0" w:rsidP="00AD0FF0">
      <w:pPr>
        <w:pStyle w:val="Para"/>
        <w:ind w:left="0" w:firstLine="0"/>
        <w:rPr>
          <w:rFonts w:cs="ZapfHumnst BT"/>
          <w:color w:val="0000FF"/>
          <w:rtl/>
        </w:rPr>
      </w:pPr>
      <w:r>
        <w:rPr>
          <w:rFonts w:cs="ZapfHumnst BT"/>
          <w:color w:val="0000FF"/>
        </w:rPr>
        <w:tab/>
      </w:r>
      <w:proofErr w:type="gramStart"/>
      <w:r w:rsidRPr="00AD0FF0">
        <w:rPr>
          <w:rFonts w:cs="ZapfHumnst BT"/>
          <w:color w:val="0000FF"/>
        </w:rPr>
        <w:t>shutdown</w:t>
      </w:r>
      <w:proofErr w:type="gramEnd"/>
    </w:p>
    <w:p w:rsidR="00AD0FF0" w:rsidRPr="00AD0FF0" w:rsidRDefault="00AD0FF0" w:rsidP="00AD0FF0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 w:rsidRPr="00AD0FF0">
        <w:rPr>
          <w:rFonts w:cs="ZapfHumnst BT"/>
          <w:color w:val="0000FF"/>
        </w:rPr>
        <w:t>functional-mode</w:t>
      </w:r>
      <w:proofErr w:type="gramEnd"/>
      <w:r w:rsidRPr="00AD0FF0">
        <w:rPr>
          <w:rFonts w:cs="ZapfHumnst BT"/>
          <w:color w:val="0000FF"/>
        </w:rPr>
        <w:t xml:space="preserve"> user</w:t>
      </w:r>
    </w:p>
    <w:p w:rsidR="00AD0FF0" w:rsidRPr="00AD0FF0" w:rsidRDefault="00AD0FF0" w:rsidP="00AD0FF0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 w:rsidRPr="00AD0FF0">
        <w:rPr>
          <w:rFonts w:cs="ZapfHumnst BT"/>
          <w:color w:val="0000FF"/>
        </w:rPr>
        <w:t>no</w:t>
      </w:r>
      <w:proofErr w:type="gramEnd"/>
      <w:r w:rsidRPr="00AD0FF0">
        <w:rPr>
          <w:rFonts w:cs="ZapfHumnst BT"/>
          <w:color w:val="0000FF"/>
        </w:rPr>
        <w:t xml:space="preserve"> shutdown</w:t>
      </w:r>
    </w:p>
    <w:p w:rsidR="00AD0FF0" w:rsidRPr="00AD0FF0" w:rsidRDefault="00AD0FF0" w:rsidP="00AD0FF0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 w:rsidRPr="00AD0FF0">
        <w:rPr>
          <w:rFonts w:cs="ZapfHumnst BT"/>
          <w:color w:val="0000FF"/>
        </w:rPr>
        <w:t>exit</w:t>
      </w:r>
      <w:proofErr w:type="gramEnd"/>
      <w:r w:rsidRPr="00AD0FF0">
        <w:rPr>
          <w:rFonts w:cs="ZapfHumnst BT"/>
          <w:color w:val="0000FF"/>
        </w:rPr>
        <w:t xml:space="preserve"> all</w:t>
      </w:r>
    </w:p>
    <w:p w:rsidR="00AD0FF0" w:rsidRDefault="005272C6" w:rsidP="00AD0FF0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</w:p>
    <w:p w:rsidR="005272C6" w:rsidRDefault="00B171CB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flows</w:t>
      </w:r>
    </w:p>
    <w:p w:rsidR="00B171CB" w:rsidRDefault="005272C6">
      <w:pPr>
        <w:pStyle w:val="Para"/>
        <w:ind w:left="0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flow "1_10__4_1"</w:t>
      </w:r>
    </w:p>
    <w:p w:rsidR="005272C6" w:rsidRDefault="005272C6">
      <w:pPr>
        <w:pStyle w:val="Para"/>
        <w:ind w:left="0" w:firstLine="0"/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flow  "4_1__1_10"</w:t>
      </w:r>
    </w:p>
    <w:p w:rsidR="005272C6" w:rsidRDefault="005272C6">
      <w:pPr>
        <w:pStyle w:val="Para"/>
        <w:ind w:left="0" w:firstLine="0"/>
      </w:pPr>
      <w:r>
        <w:tab/>
      </w:r>
    </w:p>
    <w:p w:rsidR="00B171CB" w:rsidRDefault="00B171CB" w:rsidP="00E54EB4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"1_10__4_</w:t>
      </w:r>
      <w:r w:rsidR="00E54EB4">
        <w:rPr>
          <w:rFonts w:cs="ZapfHumnst BT"/>
          <w:color w:val="0000FF"/>
        </w:rPr>
        <w:t>2</w:t>
      </w:r>
      <w:r>
        <w:rPr>
          <w:rFonts w:cs="ZapfHumnst BT"/>
          <w:color w:val="0000FF"/>
        </w:rPr>
        <w:t>"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1/10</w:t>
      </w:r>
    </w:p>
    <w:p w:rsidR="00B171CB" w:rsidRDefault="00B171CB" w:rsidP="00E54EB4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</w:t>
      </w:r>
      <w:r w:rsidR="00E54EB4">
        <w:rPr>
          <w:rFonts w:cs="ZapfHumnst BT"/>
          <w:color w:val="0000FF"/>
        </w:rPr>
        <w:t>2</w:t>
      </w:r>
      <w:r>
        <w:rPr>
          <w:rFonts w:cs="ZapfHumnst BT"/>
          <w:color w:val="0000FF"/>
        </w:rPr>
        <w:t xml:space="preserve"> queue 0 block 0/1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</w:t>
      </w:r>
      <w:r w:rsidR="006A5A3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 </w:t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A5A34" w:rsidRDefault="006A5A34" w:rsidP="00B171CB">
      <w:pPr>
        <w:pStyle w:val="Para"/>
        <w:ind w:left="1287"/>
        <w:rPr>
          <w:rFonts w:cs="ZapfHumnst BT"/>
          <w:color w:val="0000FF"/>
        </w:rPr>
      </w:pPr>
    </w:p>
    <w:p w:rsidR="00B171CB" w:rsidRDefault="00B171CB" w:rsidP="00E54EB4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</w:t>
      </w:r>
      <w:r w:rsidR="006A5A3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    </w:t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"4_</w:t>
      </w:r>
      <w:r w:rsidR="00E54EB4">
        <w:rPr>
          <w:rFonts w:cs="ZapfHumnst BT"/>
          <w:color w:val="0000FF"/>
        </w:rPr>
        <w:t>2</w:t>
      </w:r>
      <w:r>
        <w:rPr>
          <w:rFonts w:cs="ZapfHumnst BT"/>
          <w:color w:val="0000FF"/>
        </w:rPr>
        <w:t>__1_10"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</w:t>
      </w:r>
      <w:r w:rsidR="006A5A3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"all"</w:t>
      </w:r>
    </w:p>
    <w:p w:rsidR="00B171CB" w:rsidRDefault="00B171CB" w:rsidP="00E54EB4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</w:t>
      </w:r>
      <w:r w:rsidR="006A5A34">
        <w:rPr>
          <w:rFonts w:cs="ZapfHumnst BT"/>
          <w:color w:val="0000FF"/>
        </w:rPr>
        <w:t xml:space="preserve">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</w:t>
      </w:r>
      <w:r w:rsidR="00E54EB4">
        <w:rPr>
          <w:rFonts w:cs="ZapfHumnst BT"/>
          <w:color w:val="0000FF"/>
        </w:rPr>
        <w:t>2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</w:t>
      </w:r>
      <w:r w:rsidR="006A5A3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1/10 queue 0 block 0/1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 </w:t>
      </w:r>
      <w:r w:rsidR="006A5A3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</w:t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r w:rsidR="006A5A34"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B171CB" w:rsidRDefault="00B171CB" w:rsidP="006A5A34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</w:t>
      </w:r>
      <w:r w:rsidR="006A5A34">
        <w:rPr>
          <w:rFonts w:cs="ZapfHumnst BT"/>
          <w:color w:val="0000FF"/>
        </w:rPr>
        <w:t xml:space="preserve">  </w:t>
      </w:r>
      <w:r>
        <w:rPr>
          <w:rFonts w:cs="ZapfHumnst BT"/>
          <w:color w:val="0000FF"/>
        </w:rPr>
        <w:t xml:space="preserve">  </w:t>
      </w:r>
      <w:r w:rsidR="006A5A34"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B171CB" w:rsidRDefault="00B171CB" w:rsidP="00E54EB4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</w:t>
      </w:r>
      <w:r w:rsidR="00E54EB4">
        <w:rPr>
          <w:rFonts w:cs="ZapfHumnst BT"/>
          <w:color w:val="0000FF"/>
        </w:rPr>
        <w:t xml:space="preserve"> </w:t>
      </w:r>
      <w:r w:rsidR="006A5A34">
        <w:rPr>
          <w:rFonts w:cs="ZapfHumnst BT"/>
          <w:color w:val="0000FF"/>
        </w:rPr>
        <w:t xml:space="preserve"> </w:t>
      </w:r>
      <w:proofErr w:type="spellStart"/>
      <w:proofErr w:type="gramStart"/>
      <w:r>
        <w:rPr>
          <w:rFonts w:cs="ZapfHumnst BT"/>
          <w:color w:val="0000FF"/>
        </w:rPr>
        <w:t>config</w:t>
      </w:r>
      <w:proofErr w:type="spellEnd"/>
      <w:proofErr w:type="gramEnd"/>
      <w:r>
        <w:rPr>
          <w:rFonts w:cs="ZapfHumnst BT"/>
          <w:color w:val="0000FF"/>
        </w:rPr>
        <w:t xml:space="preserve"> port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4/</w:t>
      </w:r>
      <w:r w:rsidR="00E54EB4">
        <w:rPr>
          <w:rFonts w:cs="ZapfHumnst BT"/>
          <w:color w:val="0000FF"/>
        </w:rPr>
        <w:t>1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  </w:t>
      </w:r>
      <w:r w:rsidR="00E54EB4">
        <w:rPr>
          <w:rFonts w:cs="ZapfHumnst BT"/>
          <w:color w:val="0000FF"/>
        </w:rPr>
        <w:t xml:space="preserve"> </w:t>
      </w:r>
      <w:r w:rsidR="006A5A34"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loopback</w:t>
      </w:r>
      <w:proofErr w:type="gramEnd"/>
      <w:r>
        <w:rPr>
          <w:rFonts w:cs="ZapfHumnst BT"/>
          <w:color w:val="0000FF"/>
        </w:rPr>
        <w:t xml:space="preserve"> remote</w:t>
      </w:r>
    </w:p>
    <w:p w:rsidR="00B171CB" w:rsidRDefault="00B171CB" w:rsidP="00B171CB">
      <w:pPr>
        <w:pStyle w:val="Para"/>
        <w:ind w:left="1287"/>
        <w:rPr>
          <w:rFonts w:cs="ZapfHumnst BT"/>
          <w:color w:val="0000FF"/>
        </w:rPr>
      </w:pPr>
      <w:r>
        <w:rPr>
          <w:rFonts w:cs="ZapfHumnst BT"/>
          <w:color w:val="0000FF"/>
        </w:rPr>
        <w:t xml:space="preserve">    </w:t>
      </w:r>
      <w:r w:rsidR="00E54EB4">
        <w:rPr>
          <w:rFonts w:cs="ZapfHumnst BT"/>
          <w:color w:val="0000FF"/>
        </w:rPr>
        <w:t xml:space="preserve"> </w:t>
      </w:r>
      <w:r>
        <w:rPr>
          <w:rFonts w:cs="ZapfHumnst BT"/>
          <w:color w:val="0000FF"/>
        </w:rPr>
        <w:t xml:space="preserve">  </w:t>
      </w:r>
      <w:r w:rsidR="006A5A34">
        <w:rPr>
          <w:rFonts w:cs="ZapfHumnst BT"/>
          <w:color w:val="0000FF"/>
        </w:rPr>
        <w:t xml:space="preserve"> </w:t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6017C7" w:rsidRPr="0032262C" w:rsidRDefault="006017C7">
      <w:pPr>
        <w:pStyle w:val="App1"/>
      </w:pPr>
      <w:bookmarkStart w:id="1179" w:name="_Appendix_B._ETX-204A"/>
      <w:bookmarkStart w:id="1180" w:name="_Toc383004550"/>
      <w:bookmarkEnd w:id="971"/>
      <w:bookmarkEnd w:id="972"/>
      <w:bookmarkEnd w:id="1179"/>
      <w:r w:rsidRPr="0032262C">
        <w:lastRenderedPageBreak/>
        <w:t>ETX-204A Generator Configure</w:t>
      </w:r>
      <w:bookmarkEnd w:id="1180"/>
    </w:p>
    <w:p w:rsidR="006017C7" w:rsidRDefault="00515B44">
      <w:pPr>
        <w:pStyle w:val="Para"/>
      </w:pPr>
      <w:fldSimple w:instr=" SEQ Step\r1 \* MERGEFORMAT ">
        <w:ins w:id="1181" w:author="ilya_g" w:date="2014-03-19T14:59:00Z">
          <w:r w:rsidR="00D61BDC" w:rsidRPr="00D61BDC">
            <w:rPr>
              <w:rFonts w:cs="ZapfHumnst BT"/>
              <w:noProof/>
              <w:rPrChange w:id="1182" w:author="ilya_g" w:date="2014-03-19T14:59:00Z">
                <w:rPr/>
              </w:rPrChange>
            </w:rPr>
            <w:t>1</w:t>
          </w:r>
        </w:ins>
        <w:del w:id="1183" w:author="ilya_g" w:date="2014-03-19T14:59:00Z">
          <w:r w:rsidR="006017C7" w:rsidDel="00D61BDC">
            <w:rPr>
              <w:rFonts w:cs="ZapfHumnst BT"/>
              <w:noProof/>
            </w:rPr>
            <w:delText>1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In Main Menu screen choose: Generator.</w:t>
      </w:r>
      <w:r w:rsidR="006017C7">
        <w:t xml:space="preserve"> 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1184" w:author="ilya_g" w:date="2014-03-19T14:59:00Z">
          <w:r w:rsidR="00D61BDC" w:rsidRPr="00D61BDC">
            <w:rPr>
              <w:rFonts w:cs="ZapfHumnst BT"/>
              <w:noProof/>
              <w:rPrChange w:id="1185" w:author="ilya_g" w:date="2014-03-19T14:59:00Z">
                <w:rPr/>
              </w:rPrChange>
            </w:rPr>
            <w:t>2</w:t>
          </w:r>
        </w:ins>
        <w:del w:id="1186" w:author="ilya_g" w:date="2014-03-19T14:59:00Z">
          <w:r w:rsidR="006017C7" w:rsidDel="00D61BDC">
            <w:rPr>
              <w:rFonts w:cs="ZapfHumnst BT"/>
              <w:noProof/>
            </w:rPr>
            <w:delText>2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In Generator mode choose: GE.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1187" w:author="ilya_g" w:date="2014-03-19T14:59:00Z">
          <w:r w:rsidR="00D61BDC" w:rsidRPr="00D61BDC">
            <w:rPr>
              <w:rFonts w:cs="ZapfHumnst BT"/>
              <w:noProof/>
              <w:rPrChange w:id="1188" w:author="ilya_g" w:date="2014-03-19T14:59:00Z">
                <w:rPr/>
              </w:rPrChange>
            </w:rPr>
            <w:t>3</w:t>
          </w:r>
        </w:ins>
        <w:del w:id="1189" w:author="ilya_g" w:date="2014-03-19T14:59:00Z">
          <w:r w:rsidR="006017C7" w:rsidDel="00D61BDC">
            <w:rPr>
              <w:rFonts w:cs="ZapfHumnst BT"/>
              <w:noProof/>
            </w:rPr>
            <w:delText>3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In Packet rate choose: 1,200,000.</w:t>
      </w:r>
    </w:p>
    <w:p w:rsidR="006017C7" w:rsidRDefault="00515B44">
      <w:pPr>
        <w:pStyle w:val="Para"/>
        <w:rPr>
          <w:rFonts w:cs="ZapfHumnst BT"/>
        </w:rPr>
      </w:pPr>
      <w:fldSimple w:instr=" SEQ Step  \* MERGEFORMAT ">
        <w:ins w:id="1190" w:author="ilya_g" w:date="2014-03-19T14:59:00Z">
          <w:r w:rsidR="00D61BDC" w:rsidRPr="00D61BDC">
            <w:rPr>
              <w:rFonts w:cs="ZapfHumnst BT"/>
              <w:noProof/>
              <w:rPrChange w:id="1191" w:author="ilya_g" w:date="2014-03-19T14:59:00Z">
                <w:rPr/>
              </w:rPrChange>
            </w:rPr>
            <w:t>4</w:t>
          </w:r>
        </w:ins>
        <w:del w:id="1192" w:author="ilya_g" w:date="2014-03-19T14:59:00Z">
          <w:r w:rsidR="006017C7" w:rsidDel="00D61BDC">
            <w:rPr>
              <w:rFonts w:cs="ZapfHumnst BT"/>
              <w:noProof/>
            </w:rPr>
            <w:delText>4</w:delText>
          </w:r>
        </w:del>
      </w:fldSimple>
      <w:r w:rsidR="006017C7">
        <w:rPr>
          <w:rFonts w:cs="ZapfHumnst BT"/>
        </w:rPr>
        <w:t>.</w:t>
      </w:r>
      <w:r w:rsidR="006017C7">
        <w:rPr>
          <w:rFonts w:cs="ZapfHumnst BT"/>
        </w:rPr>
        <w:tab/>
        <w:t>To save the configuration performs save.</w:t>
      </w:r>
    </w:p>
    <w:p w:rsidR="006017C7" w:rsidRDefault="006017C7">
      <w:pPr>
        <w:pStyle w:val="App1"/>
      </w:pPr>
      <w:bookmarkStart w:id="1193" w:name="_Appendix_C._UUT"/>
      <w:bookmarkStart w:id="1194" w:name="_Toc383004551"/>
      <w:bookmarkEnd w:id="1193"/>
      <w:r>
        <w:lastRenderedPageBreak/>
        <w:t>UUT Configure for Dying Gasp Test</w:t>
      </w:r>
      <w:bookmarkEnd w:id="1194"/>
    </w:p>
    <w:p w:rsidR="006017C7" w:rsidRDefault="006017C7">
      <w:pPr>
        <w:pStyle w:val="Para"/>
        <w:rPr>
          <w:rFonts w:cs="ZapfHumnst BT"/>
        </w:rPr>
      </w:pPr>
    </w:p>
    <w:p w:rsidR="006017C7" w:rsidRDefault="00515B44">
      <w:pPr>
        <w:pStyle w:val="Para"/>
      </w:pPr>
      <w:fldSimple w:instr=" SEQ Step\r1 \* MERGEFORMAT ">
        <w:r w:rsidR="00D61BDC">
          <w:rPr>
            <w:noProof/>
          </w:rPr>
          <w:t>1</w:t>
        </w:r>
      </w:fldSimple>
      <w:r w:rsidR="006017C7">
        <w:t>.</w:t>
      </w:r>
      <w:r w:rsidR="006017C7">
        <w:tab/>
        <w:t>Type the following commands:</w:t>
      </w:r>
    </w:p>
    <w:p w:rsidR="00A153A0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 w:rsidR="00A153A0">
        <w:rPr>
          <w:rFonts w:cs="ZapfHumnst BT"/>
          <w:color w:val="0000FF"/>
        </w:rPr>
        <w:t>exit</w:t>
      </w:r>
      <w:proofErr w:type="gramEnd"/>
      <w:r w:rsidR="00A153A0">
        <w:rPr>
          <w:rFonts w:cs="ZapfHumnst BT"/>
          <w:color w:val="0000FF"/>
        </w:rPr>
        <w:t xml:space="preserve"> all </w:t>
      </w:r>
    </w:p>
    <w:p w:rsidR="006017C7" w:rsidRDefault="00A153A0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 w:rsidR="006017C7">
        <w:rPr>
          <w:rFonts w:cs="ZapfHumnst BT"/>
          <w:color w:val="0000FF"/>
        </w:rPr>
        <w:t>configure</w:t>
      </w:r>
      <w:proofErr w:type="gramEnd"/>
      <w:r w:rsidR="006017C7">
        <w:rPr>
          <w:rFonts w:cs="ZapfHumnst BT"/>
          <w:color w:val="0000FF"/>
        </w:rPr>
        <w:t xml:space="preserve"> port </w:t>
      </w:r>
      <w:proofErr w:type="spellStart"/>
      <w:r w:rsidR="006017C7">
        <w:rPr>
          <w:rFonts w:cs="ZapfHumnst BT"/>
          <w:color w:val="0000FF"/>
        </w:rPr>
        <w:t>svi</w:t>
      </w:r>
      <w:proofErr w:type="spellEnd"/>
      <w:r w:rsidR="006017C7"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flows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classifier-profile</w:t>
      </w:r>
      <w:proofErr w:type="gramEnd"/>
      <w:r>
        <w:rPr>
          <w:rFonts w:cs="ZapfHumnst BT"/>
          <w:color w:val="0000FF"/>
        </w:rPr>
        <w:t xml:space="preserve"> u match-any match untagged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10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u                                 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svi</w:t>
      </w:r>
      <w:proofErr w:type="spell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0/101 queue 0 block 0/1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flow</w:t>
      </w:r>
      <w:proofErr w:type="gramEnd"/>
      <w:r>
        <w:rPr>
          <w:rFonts w:cs="ZapfHumnst BT"/>
          <w:color w:val="0000FF"/>
        </w:rPr>
        <w:t xml:space="preserve"> 11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classifier</w:t>
      </w:r>
      <w:proofErr w:type="gramEnd"/>
      <w:r>
        <w:rPr>
          <w:rFonts w:cs="ZapfHumnst BT"/>
          <w:color w:val="0000FF"/>
        </w:rPr>
        <w:t xml:space="preserve"> u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policer</w:t>
      </w:r>
      <w:proofErr w:type="spell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ingress-port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ethernet</w:t>
      </w:r>
      <w:proofErr w:type="spellEnd"/>
      <w:r>
        <w:rPr>
          <w:rFonts w:cs="ZapfHumnst BT"/>
          <w:color w:val="0000FF"/>
        </w:rPr>
        <w:t xml:space="preserve"> 0/101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egress-port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svi</w:t>
      </w:r>
      <w:proofErr w:type="spellEnd"/>
      <w:r>
        <w:rPr>
          <w:rFonts w:cs="ZapfHumnst BT"/>
          <w:color w:val="0000FF"/>
        </w:rPr>
        <w:t xml:space="preserve"> 1 queue 0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router</w:t>
      </w:r>
      <w:proofErr w:type="gram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interface</w:t>
      </w:r>
      <w:proofErr w:type="gram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address</w:t>
      </w:r>
      <w:proofErr w:type="gramEnd"/>
      <w:r>
        <w:rPr>
          <w:rFonts w:cs="ZapfHumnst BT"/>
          <w:color w:val="0000FF"/>
        </w:rPr>
        <w:t xml:space="preserve"> 10.10.10.12/24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bind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svi</w:t>
      </w:r>
      <w:proofErr w:type="spell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management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spellStart"/>
      <w:proofErr w:type="gramStart"/>
      <w:r>
        <w:rPr>
          <w:rFonts w:cs="ZapfHumnst BT"/>
          <w:color w:val="0000FF"/>
        </w:rPr>
        <w:t>snmp</w:t>
      </w:r>
      <w:proofErr w:type="spellEnd"/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target-</w:t>
      </w:r>
      <w:proofErr w:type="spellStart"/>
      <w:r>
        <w:rPr>
          <w:rFonts w:cs="ZapfHumnst BT"/>
          <w:color w:val="0000FF"/>
        </w:rPr>
        <w:t>params</w:t>
      </w:r>
      <w:proofErr w:type="spellEnd"/>
      <w:proofErr w:type="gram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message-processing-model</w:t>
      </w:r>
      <w:proofErr w:type="gramEnd"/>
      <w:r>
        <w:rPr>
          <w:rFonts w:cs="ZapfHumnst BT"/>
          <w:color w:val="0000FF"/>
        </w:rPr>
        <w:t xml:space="preserve"> snmpv3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version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usm</w:t>
      </w:r>
      <w:proofErr w:type="spell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security</w:t>
      </w:r>
      <w:proofErr w:type="gramEnd"/>
      <w:r>
        <w:rPr>
          <w:rFonts w:cs="ZapfHumnst BT"/>
          <w:color w:val="0000FF"/>
        </w:rPr>
        <w:t xml:space="preserve"> name initial level no-auth-no-</w:t>
      </w:r>
      <w:proofErr w:type="spellStart"/>
      <w:r>
        <w:rPr>
          <w:rFonts w:cs="ZapfHumnst BT"/>
          <w:color w:val="0000FF"/>
        </w:rPr>
        <w:t>priv</w:t>
      </w:r>
      <w:proofErr w:type="spell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lastRenderedPageBreak/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target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mypc</w:t>
      </w:r>
      <w:proofErr w:type="spell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target-</w:t>
      </w:r>
      <w:proofErr w:type="spellStart"/>
      <w:r>
        <w:rPr>
          <w:rFonts w:cs="ZapfHumnst BT"/>
          <w:color w:val="0000FF"/>
        </w:rPr>
        <w:t>params</w:t>
      </w:r>
      <w:proofErr w:type="spellEnd"/>
      <w:proofErr w:type="gram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address</w:t>
      </w:r>
      <w:proofErr w:type="gramEnd"/>
      <w:r>
        <w:rPr>
          <w:rFonts w:cs="ZapfHumnst BT"/>
          <w:color w:val="0000FF"/>
        </w:rPr>
        <w:t xml:space="preserve"> </w:t>
      </w:r>
      <w:proofErr w:type="spellStart"/>
      <w:r>
        <w:rPr>
          <w:rFonts w:cs="ZapfHumnst BT"/>
          <w:color w:val="0000FF"/>
        </w:rPr>
        <w:t>udp</w:t>
      </w:r>
      <w:proofErr w:type="spellEnd"/>
      <w:r>
        <w:rPr>
          <w:rFonts w:cs="ZapfHumnst BT"/>
          <w:color w:val="0000FF"/>
        </w:rPr>
        <w:t>-domain 10.10.10.10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no</w:t>
      </w:r>
      <w:proofErr w:type="gramEnd"/>
      <w:r>
        <w:rPr>
          <w:rFonts w:cs="ZapfHumnst BT"/>
          <w:color w:val="0000FF"/>
        </w:rPr>
        <w:t xml:space="preserve"> shutdown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tag-list</w:t>
      </w:r>
      <w:proofErr w:type="gramEnd"/>
      <w:r>
        <w:rPr>
          <w:rFonts w:cs="ZapfHumnst BT"/>
          <w:color w:val="0000FF"/>
        </w:rPr>
        <w:t xml:space="preserve"> unmasked</w:t>
      </w:r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trap-sync-group</w:t>
      </w:r>
      <w:proofErr w:type="gramEnd"/>
      <w:r>
        <w:rPr>
          <w:rFonts w:cs="ZapfHumnst BT"/>
          <w:color w:val="0000FF"/>
        </w:rPr>
        <w:t xml:space="preserve"> 1</w:t>
      </w:r>
    </w:p>
    <w:p w:rsidR="006017C7" w:rsidRDefault="006017C7">
      <w:pPr>
        <w:pStyle w:val="Para"/>
        <w:ind w:left="709" w:firstLine="0"/>
        <w:rPr>
          <w:ins w:id="1195" w:author="ronen_be" w:date="2014-03-09T11:57:00Z"/>
          <w:rFonts w:cs="ZapfHumnst BT"/>
          <w:color w:val="0000FF"/>
        </w:rPr>
      </w:pPr>
      <w:r>
        <w:rPr>
          <w:rFonts w:cs="ZapfHumnst BT"/>
          <w:color w:val="0000FF"/>
        </w:rPr>
        <w:tab/>
      </w:r>
      <w:proofErr w:type="gramStart"/>
      <w:r>
        <w:rPr>
          <w:rFonts w:cs="ZapfHumnst BT"/>
          <w:color w:val="0000FF"/>
        </w:rPr>
        <w:t>exit</w:t>
      </w:r>
      <w:proofErr w:type="gramEnd"/>
      <w:r>
        <w:rPr>
          <w:rFonts w:cs="ZapfHumnst BT"/>
          <w:color w:val="0000FF"/>
        </w:rPr>
        <w:t xml:space="preserve"> all</w:t>
      </w:r>
    </w:p>
    <w:p w:rsidR="009D0AC5" w:rsidRDefault="009D0AC5">
      <w:pPr>
        <w:pStyle w:val="Para"/>
        <w:ind w:left="709" w:firstLine="0"/>
        <w:rPr>
          <w:rFonts w:cs="ZapfHumnst BT"/>
          <w:color w:val="0000FF"/>
        </w:rPr>
      </w:pPr>
      <w:ins w:id="1196" w:author="ronen_be" w:date="2014-03-09T11:57:00Z">
        <w:r>
          <w:rPr>
            <w:rFonts w:cs="ZapfHumnst BT"/>
            <w:color w:val="0000FF"/>
          </w:rPr>
          <w:tab/>
        </w:r>
        <w:proofErr w:type="gramStart"/>
        <w:r>
          <w:rPr>
            <w:rFonts w:cs="ZapfHumnst BT"/>
            <w:color w:val="0000FF"/>
          </w:rPr>
          <w:t>save</w:t>
        </w:r>
      </w:ins>
      <w:proofErr w:type="gramEnd"/>
    </w:p>
    <w:p w:rsidR="006017C7" w:rsidRDefault="006017C7">
      <w:pPr>
        <w:pStyle w:val="Para"/>
        <w:ind w:left="709" w:firstLine="0"/>
        <w:rPr>
          <w:rFonts w:cs="ZapfHumnst BT"/>
          <w:color w:val="0000FF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94"/>
        <w:gridCol w:w="8019"/>
      </w:tblGrid>
      <w:tr w:rsidR="006017C7" w:rsidTr="00F5399D">
        <w:tc>
          <w:tcPr>
            <w:tcW w:w="1194" w:type="dxa"/>
            <w:tcBorders>
              <w:top w:val="nil"/>
              <w:left w:val="nil"/>
              <w:bottom w:val="nil"/>
            </w:tcBorders>
          </w:tcPr>
          <w:p w:rsidR="006017C7" w:rsidRDefault="006017C7">
            <w:pPr>
              <w:pStyle w:val="Notetitle"/>
            </w:pPr>
            <w:r>
              <w:t>Note</w:t>
            </w:r>
          </w:p>
        </w:tc>
        <w:tc>
          <w:tcPr>
            <w:tcW w:w="801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6017C7" w:rsidRDefault="006017C7">
            <w:pPr>
              <w:pStyle w:val="Note"/>
            </w:pPr>
            <w:r>
              <w:t xml:space="preserve">The last field of the IP address can be a number </w:t>
            </w:r>
            <w:proofErr w:type="gramStart"/>
            <w:r>
              <w:t>between 2-255 except 10</w:t>
            </w:r>
            <w:proofErr w:type="gramEnd"/>
            <w:r>
              <w:t>.</w:t>
            </w:r>
          </w:p>
        </w:tc>
      </w:tr>
    </w:tbl>
    <w:p w:rsidR="006017C7" w:rsidRDefault="006017C7">
      <w:pPr>
        <w:pStyle w:val="Para"/>
      </w:pPr>
    </w:p>
    <w:p w:rsidR="006017C7" w:rsidRDefault="006017C7">
      <w:pPr>
        <w:pStyle w:val="Para"/>
        <w:ind w:left="0" w:firstLine="0"/>
        <w:rPr>
          <w:rFonts w:cs="ZapfHumnst BT"/>
        </w:rPr>
      </w:pPr>
    </w:p>
    <w:p w:rsidR="006017C7" w:rsidRDefault="006017C7">
      <w:pPr>
        <w:pStyle w:val="Para"/>
      </w:pPr>
      <w:bookmarkStart w:id="1197" w:name="_Appendix_C._1"/>
      <w:bookmarkStart w:id="1198" w:name="_Appedi_Appendix_C."/>
      <w:bookmarkStart w:id="1199" w:name="_Appendix_55"/>
      <w:bookmarkStart w:id="1200" w:name="_Appendix_c."/>
      <w:bookmarkEnd w:id="1197"/>
      <w:bookmarkEnd w:id="1198"/>
      <w:bookmarkEnd w:id="1199"/>
      <w:bookmarkEnd w:id="1200"/>
    </w:p>
    <w:p w:rsidR="00D51E46" w:rsidRDefault="00D51E46" w:rsidP="00D51E46">
      <w:pPr>
        <w:pStyle w:val="App1"/>
      </w:pPr>
      <w:bookmarkStart w:id="1201" w:name="_Toc383004552"/>
      <w:r>
        <w:lastRenderedPageBreak/>
        <w:t>UUT Configure for EXT CLK Test</w:t>
      </w:r>
      <w:bookmarkEnd w:id="1201"/>
    </w:p>
    <w:p w:rsidR="00D56393" w:rsidRDefault="00D56393">
      <w:pPr>
        <w:pStyle w:val="Para"/>
      </w:pPr>
    </w:p>
    <w:bookmarkStart w:id="1202" w:name="_UUT_Configure_for"/>
    <w:bookmarkEnd w:id="1202"/>
    <w:p w:rsidR="00D56393" w:rsidRDefault="00515B44" w:rsidP="00D56393">
      <w:pPr>
        <w:pStyle w:val="Para"/>
      </w:pPr>
      <w:r>
        <w:fldChar w:fldCharType="begin"/>
      </w:r>
      <w:r w:rsidR="00D56393">
        <w:rPr>
          <w:rFonts w:cs="ZapfHumnst BT"/>
        </w:rPr>
        <w:instrText xml:space="preserve"> SEQ Step\r1 \* MERGEFORMAT </w:instrText>
      </w:r>
      <w:r>
        <w:fldChar w:fldCharType="separate"/>
      </w:r>
      <w:r w:rsidR="00D61BDC">
        <w:rPr>
          <w:rFonts w:cs="ZapfHumnst BT"/>
          <w:noProof/>
        </w:rPr>
        <w:t>1</w:t>
      </w:r>
      <w:r>
        <w:fldChar w:fldCharType="end"/>
      </w:r>
      <w:r w:rsidR="00D56393">
        <w:rPr>
          <w:rFonts w:cs="ZapfHumnst BT"/>
        </w:rPr>
        <w:t>.</w:t>
      </w:r>
      <w:r w:rsidR="00D56393">
        <w:rPr>
          <w:rFonts w:cs="ZapfHumnst BT"/>
        </w:rPr>
        <w:tab/>
      </w:r>
      <w:r w:rsidR="00D56393">
        <w:t>Type the following commands: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>
        <w:rPr>
          <w:rFonts w:cs="ZapfHumnst BT"/>
        </w:rPr>
        <w:tab/>
      </w:r>
      <w:proofErr w:type="gramStart"/>
      <w:r w:rsidRPr="00805D7E">
        <w:rPr>
          <w:rFonts w:cs="ZapfHumnst BT"/>
          <w:color w:val="0000FF"/>
        </w:rPr>
        <w:t>exit</w:t>
      </w:r>
      <w:proofErr w:type="gramEnd"/>
      <w:r w:rsidRPr="00805D7E">
        <w:rPr>
          <w:rFonts w:cs="ZapfHumnst BT"/>
          <w:color w:val="0000FF"/>
        </w:rPr>
        <w:t xml:space="preserve"> all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configure</w:t>
      </w:r>
      <w:proofErr w:type="gramEnd"/>
      <w:r w:rsidRPr="00805D7E">
        <w:rPr>
          <w:rFonts w:cs="ZapfHumnst BT"/>
          <w:color w:val="0000FF"/>
        </w:rPr>
        <w:t xml:space="preserve"> system clock station 1/1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shutdown</w:t>
      </w:r>
      <w:proofErr w:type="gramEnd"/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line-code</w:t>
      </w:r>
      <w:proofErr w:type="gramEnd"/>
      <w:r w:rsidRPr="00805D7E">
        <w:rPr>
          <w:rFonts w:cs="ZapfHumnst BT"/>
          <w:color w:val="0000FF"/>
        </w:rPr>
        <w:t xml:space="preserve"> hdb3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no</w:t>
      </w:r>
      <w:proofErr w:type="gramEnd"/>
      <w:r w:rsidRPr="00805D7E">
        <w:rPr>
          <w:rFonts w:cs="ZapfHumnst BT"/>
          <w:color w:val="0000FF"/>
        </w:rPr>
        <w:t xml:space="preserve"> shutdown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exit</w:t>
      </w:r>
      <w:proofErr w:type="gramEnd"/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domain</w:t>
      </w:r>
      <w:proofErr w:type="gramEnd"/>
      <w:r w:rsidRPr="00805D7E">
        <w:rPr>
          <w:rFonts w:cs="ZapfHumnst BT"/>
          <w:color w:val="0000FF"/>
        </w:rPr>
        <w:t xml:space="preserve"> 1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source</w:t>
      </w:r>
      <w:proofErr w:type="gramEnd"/>
      <w:r w:rsidRPr="00805D7E">
        <w:rPr>
          <w:rFonts w:cs="ZapfHumnst BT"/>
          <w:color w:val="0000FF"/>
        </w:rPr>
        <w:t xml:space="preserve"> 1 station 1/1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quality-level</w:t>
      </w:r>
      <w:proofErr w:type="gramEnd"/>
      <w:r w:rsidRPr="00805D7E">
        <w:rPr>
          <w:rFonts w:cs="ZapfHumnst BT"/>
          <w:color w:val="0000FF"/>
        </w:rPr>
        <w:t xml:space="preserve"> </w:t>
      </w:r>
      <w:proofErr w:type="spellStart"/>
      <w:r w:rsidRPr="00805D7E">
        <w:rPr>
          <w:rFonts w:cs="ZapfHumnst BT"/>
          <w:color w:val="0000FF"/>
        </w:rPr>
        <w:t>prc</w:t>
      </w:r>
      <w:proofErr w:type="spellEnd"/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priority</w:t>
      </w:r>
      <w:proofErr w:type="gramEnd"/>
      <w:r w:rsidRPr="00805D7E">
        <w:rPr>
          <w:rFonts w:cs="ZapfHumnst BT"/>
          <w:color w:val="0000FF"/>
        </w:rPr>
        <w:t xml:space="preserve"> 1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wait-to-restore</w:t>
      </w:r>
      <w:proofErr w:type="gramEnd"/>
      <w:r w:rsidRPr="00805D7E">
        <w:rPr>
          <w:rFonts w:cs="ZapfHumnst BT"/>
          <w:color w:val="0000FF"/>
        </w:rPr>
        <w:t xml:space="preserve"> 0</w:t>
      </w:r>
    </w:p>
    <w:p w:rsidR="00805D7E" w:rsidRPr="00805D7E" w:rsidRDefault="00805D7E" w:rsidP="00805D7E">
      <w:pPr>
        <w:pStyle w:val="Para"/>
        <w:rPr>
          <w:rFonts w:cs="ZapfHumnst BT"/>
          <w:color w:val="0000FF"/>
        </w:rPr>
      </w:pPr>
      <w:r w:rsidRPr="00805D7E">
        <w:rPr>
          <w:rFonts w:cs="ZapfHumnst BT"/>
          <w:color w:val="0000FF"/>
        </w:rPr>
        <w:tab/>
      </w:r>
      <w:proofErr w:type="gramStart"/>
      <w:r w:rsidRPr="00805D7E">
        <w:rPr>
          <w:rFonts w:cs="ZapfHumnst BT"/>
          <w:color w:val="0000FF"/>
        </w:rPr>
        <w:t>exit</w:t>
      </w:r>
      <w:proofErr w:type="gramEnd"/>
      <w:r w:rsidRPr="00805D7E">
        <w:rPr>
          <w:rFonts w:cs="ZapfHumnst BT"/>
          <w:color w:val="0000FF"/>
        </w:rPr>
        <w:t xml:space="preserve"> all</w:t>
      </w:r>
    </w:p>
    <w:p w:rsidR="00805D7E" w:rsidRDefault="00805D7E" w:rsidP="00D56393">
      <w:pPr>
        <w:pStyle w:val="Para"/>
      </w:pPr>
    </w:p>
    <w:p w:rsidR="00D56393" w:rsidRDefault="00D56393" w:rsidP="00D56393">
      <w:pPr>
        <w:pStyle w:val="Para"/>
        <w:ind w:left="0" w:firstLine="0"/>
      </w:pPr>
    </w:p>
    <w:sectPr w:rsidR="00D56393" w:rsidSect="00515B44">
      <w:headerReference w:type="default" r:id="rId10"/>
      <w:footerReference w:type="default" r:id="rId11"/>
      <w:headerReference w:type="first" r:id="rId12"/>
      <w:type w:val="continuous"/>
      <w:pgSz w:w="12240" w:h="15840" w:code="1"/>
      <w:pgMar w:top="1134" w:right="1418" w:bottom="1134" w:left="1418" w:header="454" w:footer="454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macro wne:macroName="NORMAL.NEWMACROS.MACRO28"/>
    </wne:keymap>
    <wne:keymap wne:kcmPrimary="0332">
      <wne:macro wne:macroName="PROJECT.NEWMACROS.N2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450" w:rsidRDefault="00814450">
      <w:pPr>
        <w:spacing w:before="0"/>
      </w:pPr>
      <w:r>
        <w:separator/>
      </w:r>
    </w:p>
  </w:endnote>
  <w:endnote w:type="continuationSeparator" w:id="0">
    <w:p w:rsidR="00814450" w:rsidRDefault="0081445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Futura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FF0" w:rsidRDefault="00515B44">
    <w:pPr>
      <w:pStyle w:val="Footer"/>
      <w:tabs>
        <w:tab w:val="right" w:pos="9356"/>
      </w:tabs>
      <w:rPr>
        <w:rStyle w:val="PageNumber"/>
        <w:rFonts w:ascii="Humnst777 BT" w:hAnsi="Humnst777 BT" w:cs="Humnst777 BT"/>
        <w:sz w:val="18"/>
        <w:szCs w:val="18"/>
      </w:rPr>
    </w:pPr>
    <w:fldSimple w:instr=" STYLEREF etad \* MERGEFORMAT ">
      <w:r w:rsidR="00D61BDC" w:rsidRPr="00D61BDC">
        <w:rPr>
          <w:rStyle w:val="PageNumber"/>
          <w:rFonts w:ascii="Humnst777 BT" w:hAnsi="Humnst777 BT"/>
          <w:noProof/>
          <w:sz w:val="18"/>
          <w:szCs w:val="18"/>
        </w:rPr>
        <w:t>Last Updated: 17.02.14</w:t>
      </w:r>
    </w:fldSimple>
    <w:r w:rsidR="00AD0FF0">
      <w:rPr>
        <w:rStyle w:val="PageNumber"/>
        <w:rFonts w:ascii="Humnst777 BT" w:hAnsi="Humnst777 BT" w:cs="Humnst777 BT"/>
        <w:sz w:val="18"/>
        <w:szCs w:val="18"/>
      </w:rPr>
      <w:tab/>
      <w:t xml:space="preserve">Page </w:t>
    </w:r>
    <w:r>
      <w:rPr>
        <w:rStyle w:val="PageNumber"/>
        <w:rFonts w:ascii="Humnst777 BT" w:hAnsi="Humnst777 BT"/>
        <w:sz w:val="18"/>
        <w:szCs w:val="18"/>
      </w:rPr>
      <w:fldChar w:fldCharType="begin"/>
    </w:r>
    <w:r w:rsidR="00AD0FF0">
      <w:rPr>
        <w:rStyle w:val="PageNumber"/>
        <w:rFonts w:ascii="Humnst777 BT" w:hAnsi="Humnst777 BT" w:cs="Humnst777 BT"/>
        <w:sz w:val="18"/>
        <w:szCs w:val="18"/>
      </w:rPr>
      <w:instrText xml:space="preserve"> PAGE </w:instrText>
    </w:r>
    <w:r>
      <w:rPr>
        <w:rStyle w:val="PageNumber"/>
        <w:rFonts w:ascii="Humnst777 BT" w:hAnsi="Humnst777 BT"/>
        <w:sz w:val="18"/>
        <w:szCs w:val="18"/>
      </w:rPr>
      <w:fldChar w:fldCharType="separate"/>
    </w:r>
    <w:r w:rsidR="00D61BDC">
      <w:rPr>
        <w:rStyle w:val="PageNumber"/>
        <w:rFonts w:ascii="Humnst777 BT" w:hAnsi="Humnst777 BT" w:cs="Humnst777 BT"/>
        <w:noProof/>
        <w:sz w:val="18"/>
        <w:szCs w:val="18"/>
      </w:rPr>
      <w:t>7</w:t>
    </w:r>
    <w:r>
      <w:rPr>
        <w:rStyle w:val="PageNumber"/>
        <w:rFonts w:ascii="Humnst777 BT" w:hAnsi="Humnst777 BT"/>
        <w:sz w:val="18"/>
        <w:szCs w:val="18"/>
      </w:rPr>
      <w:fldChar w:fldCharType="end"/>
    </w:r>
    <w:r w:rsidR="00AD0FF0">
      <w:rPr>
        <w:rStyle w:val="PageNumber"/>
        <w:rFonts w:ascii="Humnst777 BT" w:hAnsi="Humnst777 BT" w:cs="Humnst777 BT"/>
        <w:sz w:val="18"/>
        <w:szCs w:val="18"/>
      </w:rPr>
      <w:t xml:space="preserve"> of </w:t>
    </w:r>
    <w:r>
      <w:rPr>
        <w:rStyle w:val="PageNumber"/>
        <w:rFonts w:ascii="Humnst777 BT" w:hAnsi="Humnst777 BT" w:cs="Times New Roman"/>
        <w:sz w:val="18"/>
        <w:szCs w:val="18"/>
      </w:rPr>
      <w:fldChar w:fldCharType="begin"/>
    </w:r>
    <w:r w:rsidR="00AD0FF0">
      <w:rPr>
        <w:rStyle w:val="PageNumber"/>
        <w:rFonts w:ascii="Humnst777 BT" w:hAnsi="Humnst777 BT" w:cs="Humnst777 BT"/>
        <w:sz w:val="18"/>
        <w:szCs w:val="18"/>
      </w:rPr>
      <w:instrText xml:space="preserve"> NUMPAGES </w:instrText>
    </w:r>
    <w:r>
      <w:rPr>
        <w:rStyle w:val="PageNumber"/>
        <w:rFonts w:ascii="Humnst777 BT" w:hAnsi="Humnst777 BT" w:cs="Times New Roman"/>
        <w:sz w:val="18"/>
        <w:szCs w:val="18"/>
      </w:rPr>
      <w:fldChar w:fldCharType="separate"/>
    </w:r>
    <w:r w:rsidR="00D61BDC">
      <w:rPr>
        <w:rStyle w:val="PageNumber"/>
        <w:rFonts w:ascii="Humnst777 BT" w:hAnsi="Humnst777 BT" w:cs="Humnst777 BT"/>
        <w:noProof/>
        <w:sz w:val="18"/>
        <w:szCs w:val="18"/>
      </w:rPr>
      <w:t>26</w:t>
    </w:r>
    <w:r>
      <w:rPr>
        <w:rStyle w:val="PageNumber"/>
        <w:rFonts w:ascii="Humnst777 BT" w:hAnsi="Humnst777 BT" w:cs="Times New Roman"/>
        <w:sz w:val="18"/>
        <w:szCs w:val="18"/>
      </w:rPr>
      <w:fldChar w:fldCharType="end"/>
    </w:r>
  </w:p>
  <w:p w:rsidR="00AD0FF0" w:rsidRDefault="00AD0FF0">
    <w:pPr>
      <w:pStyle w:val="Footer"/>
      <w:tabs>
        <w:tab w:val="right" w:pos="9356"/>
      </w:tabs>
      <w:rPr>
        <w:rStyle w:val="PageNumber"/>
        <w:rFonts w:ascii="Humnst777 BT" w:hAnsi="Humnst777 BT" w:cs="Humnst777 BT"/>
        <w:sz w:val="18"/>
        <w:szCs w:val="18"/>
      </w:rPr>
    </w:pPr>
    <w:r>
      <w:rPr>
        <w:rStyle w:val="PageNumber"/>
        <w:rFonts w:ascii="Humnst777 BT" w:hAnsi="Humnst777 BT" w:cs="Humnst777 BT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450" w:rsidRDefault="00814450">
      <w:pPr>
        <w:spacing w:before="0"/>
      </w:pPr>
      <w:r>
        <w:separator/>
      </w:r>
    </w:p>
  </w:footnote>
  <w:footnote w:type="continuationSeparator" w:id="0">
    <w:p w:rsidR="00814450" w:rsidRDefault="0081445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FF0" w:rsidRDefault="00AD0FF0">
    <w:pPr>
      <w:pStyle w:val="Header"/>
      <w:pBdr>
        <w:bottom w:val="single" w:sz="6" w:space="1" w:color="auto"/>
      </w:pBdr>
      <w:tabs>
        <w:tab w:val="clear" w:pos="9639"/>
        <w:tab w:val="right" w:pos="9356"/>
      </w:tabs>
      <w:spacing w:before="0" w:line="240" w:lineRule="atLeast"/>
      <w:rPr>
        <w:rFonts w:ascii="Humnst777 BT" w:hAnsi="Humnst777 BT" w:cs="Humnst777 BT"/>
      </w:rPr>
    </w:pPr>
    <w:r>
      <w:rPr>
        <w:rFonts w:ascii="Humnst777 BT" w:cs="Humnst777 BT"/>
        <w:b w:val="0"/>
        <w:bCs w:val="0"/>
      </w:rPr>
      <w:t>ETX-220A-MP/10S/20S</w:t>
    </w:r>
    <w:r>
      <w:rPr>
        <w:rFonts w:ascii="Humnst777 BT" w:hAnsi="Humnst777 BT" w:cs="Humnst777 BT"/>
      </w:rPr>
      <w:tab/>
    </w:r>
    <w:r>
      <w:rPr>
        <w:rFonts w:ascii="Humnst777 BT" w:hAnsi="Humnst777 BT" w:cs="Humnst777 BT"/>
        <w:b w:val="0"/>
        <w:bCs w:val="0"/>
      </w:rPr>
      <w:t>Final</w:t>
    </w:r>
    <w:r>
      <w:rPr>
        <w:rFonts w:ascii="Humnst777 BT" w:hAnsi="Humnst777 BT" w:cs="Humnst777 BT"/>
      </w:rPr>
      <w:t xml:space="preserve"> </w:t>
    </w:r>
    <w:r>
      <w:rPr>
        <w:rFonts w:ascii="Humnst777 BT" w:hAnsi="Humnst777 BT" w:cs="Humnst777 BT"/>
        <w:b w:val="0"/>
        <w:bCs w:val="0"/>
      </w:rPr>
      <w:t>Test Instructions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FF0" w:rsidRDefault="004A7371">
    <w:pPr>
      <w:pStyle w:val="Header"/>
      <w:tabs>
        <w:tab w:val="clear" w:pos="9639"/>
      </w:tabs>
      <w:spacing w:line="240" w:lineRule="atLeast"/>
    </w:pPr>
    <w:r>
      <w:rPr>
        <w:noProof/>
      </w:rPr>
      <w:drawing>
        <wp:inline distT="0" distB="0" distL="0" distR="0">
          <wp:extent cx="1428750" cy="619125"/>
          <wp:effectExtent l="19050" t="0" r="0" b="0"/>
          <wp:docPr id="1" name="Picture 1" descr="ra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d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2480C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righ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87"/>
        </w:tabs>
        <w:ind w:left="680" w:right="680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782"/>
        </w:tabs>
        <w:ind w:left="2410" w:right="2410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90" w:right="3690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3540" w:right="3540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248" w:right="4248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4956" w:right="4956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664" w:right="5664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372" w:right="6372" w:hanging="708"/>
      </w:pPr>
      <w:rPr>
        <w:rFonts w:hint="default"/>
      </w:rPr>
    </w:lvl>
  </w:abstractNum>
  <w:abstractNum w:abstractNumId="1">
    <w:nsid w:val="00F848DE"/>
    <w:multiLevelType w:val="multilevel"/>
    <w:tmpl w:val="B6D829A6"/>
    <w:lvl w:ilvl="0">
      <w:start w:val="1"/>
      <w:numFmt w:val="upperLetter"/>
      <w:pStyle w:val="App1"/>
      <w:lvlText w:val="Appendix %1."/>
      <w:lvlJc w:val="left"/>
      <w:pPr>
        <w:tabs>
          <w:tab w:val="num" w:pos="1800"/>
        </w:tabs>
        <w:ind w:left="454" w:right="454" w:hanging="454"/>
      </w:pPr>
      <w:rPr>
        <w:rFonts w:hint="default"/>
      </w:rPr>
    </w:lvl>
    <w:lvl w:ilvl="1">
      <w:start w:val="1"/>
      <w:numFmt w:val="decimal"/>
      <w:pStyle w:val="App2"/>
      <w:lvlText w:val="%1.%2."/>
      <w:lvlJc w:val="left"/>
      <w:pPr>
        <w:tabs>
          <w:tab w:val="num" w:pos="1287"/>
        </w:tabs>
        <w:ind w:left="680" w:right="680" w:hanging="113"/>
      </w:pPr>
      <w:rPr>
        <w:rFonts w:hint="default"/>
      </w:rPr>
    </w:lvl>
    <w:lvl w:ilvl="2">
      <w:start w:val="1"/>
      <w:numFmt w:val="decimal"/>
      <w:pStyle w:val="App3"/>
      <w:lvlText w:val="%1.%2.%3."/>
      <w:lvlJc w:val="left"/>
      <w:pPr>
        <w:tabs>
          <w:tab w:val="num" w:pos="2782"/>
        </w:tabs>
        <w:ind w:left="2410" w:right="2410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90" w:right="369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righ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righ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righ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righ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right="6372" w:hanging="708"/>
      </w:pPr>
      <w:rPr>
        <w:rFonts w:hint="default"/>
      </w:rPr>
    </w:lvl>
  </w:abstractNum>
  <w:abstractNum w:abstractNumId="2">
    <w:nsid w:val="0D4377A7"/>
    <w:multiLevelType w:val="hybridMultilevel"/>
    <w:tmpl w:val="2266251A"/>
    <w:lvl w:ilvl="0" w:tplc="040D0007">
      <w:start w:val="1"/>
      <w:numFmt w:val="bullet"/>
      <w:lvlText w:val="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sz w:val="16"/>
      </w:rPr>
    </w:lvl>
    <w:lvl w:ilvl="1" w:tplc="040D0003">
      <w:start w:val="1"/>
      <w:numFmt w:val="bullet"/>
      <w:lvlText w:val="o"/>
      <w:lvlJc w:val="left"/>
      <w:pPr>
        <w:tabs>
          <w:tab w:val="num" w:pos="881"/>
        </w:tabs>
        <w:ind w:left="881" w:right="881" w:hanging="360"/>
      </w:pPr>
      <w:rPr>
        <w:rFonts w:ascii="Courier New" w:hAnsi="Courier New" w:hint="default"/>
      </w:rPr>
    </w:lvl>
    <w:lvl w:ilvl="2" w:tplc="040D0007">
      <w:start w:val="1"/>
      <w:numFmt w:val="bullet"/>
      <w:lvlText w:val=""/>
      <w:lvlJc w:val="left"/>
      <w:pPr>
        <w:tabs>
          <w:tab w:val="num" w:pos="1601"/>
        </w:tabs>
        <w:ind w:left="1601" w:right="1601" w:hanging="360"/>
      </w:pPr>
      <w:rPr>
        <w:rFonts w:ascii="Wingdings" w:hAnsi="Wingdings" w:hint="default"/>
        <w:sz w:val="16"/>
      </w:rPr>
    </w:lvl>
    <w:lvl w:ilvl="3" w:tplc="040D0001" w:tentative="1">
      <w:start w:val="1"/>
      <w:numFmt w:val="bullet"/>
      <w:lvlText w:val=""/>
      <w:lvlJc w:val="left"/>
      <w:pPr>
        <w:tabs>
          <w:tab w:val="num" w:pos="2321"/>
        </w:tabs>
        <w:ind w:left="2321" w:right="2321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041"/>
        </w:tabs>
        <w:ind w:left="3041" w:right="3041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761"/>
        </w:tabs>
        <w:ind w:left="3761" w:right="3761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481"/>
        </w:tabs>
        <w:ind w:left="4481" w:right="4481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201"/>
        </w:tabs>
        <w:ind w:left="5201" w:right="5201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5921"/>
        </w:tabs>
        <w:ind w:left="5921" w:right="5921" w:hanging="360"/>
      </w:pPr>
      <w:rPr>
        <w:rFonts w:ascii="Wingdings" w:hAnsi="Wingdings" w:hint="default"/>
      </w:rPr>
    </w:lvl>
  </w:abstractNum>
  <w:abstractNum w:abstractNumId="3">
    <w:nsid w:val="107452C8"/>
    <w:multiLevelType w:val="hybridMultilevel"/>
    <w:tmpl w:val="F54AA718"/>
    <w:lvl w:ilvl="0" w:tplc="040D0007">
      <w:start w:val="1"/>
      <w:numFmt w:val="bullet"/>
      <w:lvlText w:val=""/>
      <w:lvlJc w:val="left"/>
      <w:pPr>
        <w:tabs>
          <w:tab w:val="num" w:pos="1636"/>
        </w:tabs>
        <w:ind w:left="1636" w:right="1080" w:hanging="360"/>
      </w:pPr>
      <w:rPr>
        <w:rFonts w:ascii="Wingdings" w:hAnsi="Wingdings" w:hint="default"/>
        <w:sz w:val="16"/>
      </w:rPr>
    </w:lvl>
    <w:lvl w:ilvl="1" w:tplc="040D0003">
      <w:start w:val="1"/>
      <w:numFmt w:val="bullet"/>
      <w:lvlText w:val="o"/>
      <w:lvlJc w:val="left"/>
      <w:pPr>
        <w:tabs>
          <w:tab w:val="num" w:pos="1437"/>
        </w:tabs>
        <w:ind w:left="1437" w:right="881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57"/>
        </w:tabs>
        <w:ind w:left="2157" w:right="1601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77"/>
        </w:tabs>
        <w:ind w:left="2877" w:right="2321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597"/>
        </w:tabs>
        <w:ind w:left="3597" w:right="3041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17"/>
        </w:tabs>
        <w:ind w:left="4317" w:right="3761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37"/>
        </w:tabs>
        <w:ind w:left="5037" w:right="4481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57"/>
        </w:tabs>
        <w:ind w:left="5757" w:right="5201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77"/>
        </w:tabs>
        <w:ind w:left="6477" w:right="5921" w:hanging="360"/>
      </w:pPr>
      <w:rPr>
        <w:rFonts w:ascii="Wingdings" w:hAnsi="Wingdings" w:hint="default"/>
      </w:rPr>
    </w:lvl>
  </w:abstractNum>
  <w:abstractNum w:abstractNumId="4">
    <w:nsid w:val="17350B4F"/>
    <w:multiLevelType w:val="hybridMultilevel"/>
    <w:tmpl w:val="DF16EC7E"/>
    <w:lvl w:ilvl="0" w:tplc="31945F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E61DB7"/>
    <w:multiLevelType w:val="singleLevel"/>
    <w:tmpl w:val="236C3E82"/>
    <w:lvl w:ilvl="0">
      <w:start w:val="1"/>
      <w:numFmt w:val="none"/>
      <w:pStyle w:val="FigureCaption"/>
      <w:lvlText w:val=""/>
      <w:legacy w:legacy="1" w:legacySpace="0" w:legacyIndent="0"/>
      <w:lvlJc w:val="center"/>
    </w:lvl>
  </w:abstractNum>
  <w:abstractNum w:abstractNumId="6">
    <w:nsid w:val="3C431D66"/>
    <w:multiLevelType w:val="hybridMultilevel"/>
    <w:tmpl w:val="3198EB2C"/>
    <w:lvl w:ilvl="0" w:tplc="395013C6">
      <w:start w:val="1"/>
      <w:numFmt w:val="irohaFullWidth"/>
      <w:pStyle w:val="Bulleted"/>
      <w:lvlText w:val=""/>
      <w:lvlJc w:val="left"/>
      <w:pPr>
        <w:tabs>
          <w:tab w:val="num" w:pos="2628"/>
        </w:tabs>
        <w:ind w:left="2628" w:right="2628" w:hanging="360"/>
      </w:pPr>
      <w:rPr>
        <w:rFonts w:ascii="Symbol" w:hAnsi="Symbol" w:hint="default"/>
      </w:rPr>
    </w:lvl>
    <w:lvl w:ilvl="1" w:tplc="19C60D54">
      <w:start w:val="1"/>
      <w:numFmt w:val="lowerRoman"/>
      <w:lvlText w:val="%2."/>
      <w:lvlJc w:val="left"/>
      <w:pPr>
        <w:tabs>
          <w:tab w:val="num" w:pos="1440"/>
        </w:tabs>
        <w:ind w:left="1440" w:right="1440" w:hanging="360"/>
      </w:pPr>
    </w:lvl>
    <w:lvl w:ilvl="2" w:tplc="B1B299AC" w:tentative="1">
      <w:start w:val="1"/>
      <w:numFmt w:val="hebrew2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7B6496C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46580A72" w:tentative="1">
      <w:start w:val="1"/>
      <w:numFmt w:val="lowerRoman"/>
      <w:lvlText w:val="%5."/>
      <w:lvlJc w:val="left"/>
      <w:pPr>
        <w:tabs>
          <w:tab w:val="num" w:pos="3600"/>
        </w:tabs>
        <w:ind w:left="3600" w:right="3600" w:hanging="360"/>
      </w:pPr>
    </w:lvl>
    <w:lvl w:ilvl="5" w:tplc="FE3844EA" w:tentative="1">
      <w:start w:val="1"/>
      <w:numFmt w:val="hebrew2"/>
      <w:lvlText w:val="%6."/>
      <w:lvlJc w:val="right"/>
      <w:pPr>
        <w:tabs>
          <w:tab w:val="num" w:pos="4320"/>
        </w:tabs>
        <w:ind w:left="4320" w:right="4320" w:hanging="180"/>
      </w:pPr>
    </w:lvl>
    <w:lvl w:ilvl="6" w:tplc="38767160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14A6A8C6" w:tentative="1">
      <w:start w:val="1"/>
      <w:numFmt w:val="lowerRoman"/>
      <w:lvlText w:val="%8."/>
      <w:lvlJc w:val="left"/>
      <w:pPr>
        <w:tabs>
          <w:tab w:val="num" w:pos="5760"/>
        </w:tabs>
        <w:ind w:left="5760" w:right="5760" w:hanging="360"/>
      </w:pPr>
    </w:lvl>
    <w:lvl w:ilvl="8" w:tplc="55749508" w:tentative="1">
      <w:start w:val="1"/>
      <w:numFmt w:val="hebrew2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51086617"/>
    <w:multiLevelType w:val="hybridMultilevel"/>
    <w:tmpl w:val="740E97EA"/>
    <w:lvl w:ilvl="0" w:tplc="536E3406">
      <w:start w:val="1"/>
      <w:numFmt w:val="irohaFullWidth"/>
      <w:pStyle w:val="bullet"/>
      <w:lvlText w:val=""/>
      <w:lvlJc w:val="left"/>
      <w:pPr>
        <w:tabs>
          <w:tab w:val="num" w:pos="1069"/>
        </w:tabs>
        <w:ind w:left="1021" w:right="1021" w:hanging="312"/>
      </w:pPr>
      <w:rPr>
        <w:rFonts w:ascii="Symbol" w:hAnsi="Symbol" w:hint="default"/>
      </w:rPr>
    </w:lvl>
    <w:lvl w:ilvl="1" w:tplc="531E0148">
      <w:start w:val="1"/>
      <w:numFmt w:val="irohaFullWidth"/>
      <w:lvlText w:val="o"/>
      <w:lvlJc w:val="left"/>
      <w:pPr>
        <w:tabs>
          <w:tab w:val="num" w:pos="2856"/>
        </w:tabs>
        <w:ind w:left="2856" w:right="2856" w:hanging="360"/>
      </w:pPr>
      <w:rPr>
        <w:rFonts w:ascii="Courier New" w:hAnsi="Courier New" w:hint="default"/>
      </w:rPr>
    </w:lvl>
    <w:lvl w:ilvl="2" w:tplc="6A5CD752" w:tentative="1">
      <w:start w:val="1"/>
      <w:numFmt w:val="irohaFullWidth"/>
      <w:lvlText w:val=""/>
      <w:lvlJc w:val="left"/>
      <w:pPr>
        <w:tabs>
          <w:tab w:val="num" w:pos="3576"/>
        </w:tabs>
        <w:ind w:left="3576" w:right="3576" w:hanging="360"/>
      </w:pPr>
      <w:rPr>
        <w:rFonts w:ascii="Wingdings" w:hAnsi="Wingdings" w:hint="default"/>
      </w:rPr>
    </w:lvl>
    <w:lvl w:ilvl="3" w:tplc="EC7CCF62" w:tentative="1">
      <w:start w:val="1"/>
      <w:numFmt w:val="irohaFullWidth"/>
      <w:lvlText w:val=""/>
      <w:lvlJc w:val="left"/>
      <w:pPr>
        <w:tabs>
          <w:tab w:val="num" w:pos="4296"/>
        </w:tabs>
        <w:ind w:left="4296" w:right="4296" w:hanging="360"/>
      </w:pPr>
      <w:rPr>
        <w:rFonts w:ascii="Symbol" w:hAnsi="Symbol" w:hint="default"/>
      </w:rPr>
    </w:lvl>
    <w:lvl w:ilvl="4" w:tplc="95C675DC" w:tentative="1">
      <w:start w:val="1"/>
      <w:numFmt w:val="irohaFullWidth"/>
      <w:lvlText w:val="o"/>
      <w:lvlJc w:val="left"/>
      <w:pPr>
        <w:tabs>
          <w:tab w:val="num" w:pos="5016"/>
        </w:tabs>
        <w:ind w:left="5016" w:right="5016" w:hanging="360"/>
      </w:pPr>
      <w:rPr>
        <w:rFonts w:ascii="Courier New" w:hAnsi="Courier New" w:hint="default"/>
      </w:rPr>
    </w:lvl>
    <w:lvl w:ilvl="5" w:tplc="1456AC52" w:tentative="1">
      <w:start w:val="1"/>
      <w:numFmt w:val="irohaFullWidth"/>
      <w:lvlText w:val=""/>
      <w:lvlJc w:val="left"/>
      <w:pPr>
        <w:tabs>
          <w:tab w:val="num" w:pos="5736"/>
        </w:tabs>
        <w:ind w:left="5736" w:right="5736" w:hanging="360"/>
      </w:pPr>
      <w:rPr>
        <w:rFonts w:ascii="Wingdings" w:hAnsi="Wingdings" w:hint="default"/>
      </w:rPr>
    </w:lvl>
    <w:lvl w:ilvl="6" w:tplc="78DAB9BE" w:tentative="1">
      <w:start w:val="1"/>
      <w:numFmt w:val="irohaFullWidth"/>
      <w:lvlText w:val=""/>
      <w:lvlJc w:val="left"/>
      <w:pPr>
        <w:tabs>
          <w:tab w:val="num" w:pos="6456"/>
        </w:tabs>
        <w:ind w:left="6456" w:right="6456" w:hanging="360"/>
      </w:pPr>
      <w:rPr>
        <w:rFonts w:ascii="Symbol" w:hAnsi="Symbol" w:hint="default"/>
      </w:rPr>
    </w:lvl>
    <w:lvl w:ilvl="7" w:tplc="39E45512" w:tentative="1">
      <w:start w:val="1"/>
      <w:numFmt w:val="irohaFullWidth"/>
      <w:lvlText w:val="o"/>
      <w:lvlJc w:val="left"/>
      <w:pPr>
        <w:tabs>
          <w:tab w:val="num" w:pos="7176"/>
        </w:tabs>
        <w:ind w:left="7176" w:right="7176" w:hanging="360"/>
      </w:pPr>
      <w:rPr>
        <w:rFonts w:ascii="Courier New" w:hAnsi="Courier New" w:hint="default"/>
      </w:rPr>
    </w:lvl>
    <w:lvl w:ilvl="8" w:tplc="26EA46A0" w:tentative="1">
      <w:start w:val="1"/>
      <w:numFmt w:val="irohaFullWidth"/>
      <w:lvlText w:val=""/>
      <w:lvlJc w:val="left"/>
      <w:pPr>
        <w:tabs>
          <w:tab w:val="num" w:pos="7896"/>
        </w:tabs>
        <w:ind w:left="7896" w:right="7896" w:hanging="360"/>
      </w:pPr>
      <w:rPr>
        <w:rFonts w:ascii="Wingdings" w:hAnsi="Wingdings" w:hint="default"/>
      </w:rPr>
    </w:lvl>
  </w:abstractNum>
  <w:abstractNum w:abstractNumId="8">
    <w:nsid w:val="57F9228C"/>
    <w:multiLevelType w:val="hybridMultilevel"/>
    <w:tmpl w:val="1F62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26FC1"/>
    <w:multiLevelType w:val="hybridMultilevel"/>
    <w:tmpl w:val="C0DE88FC"/>
    <w:lvl w:ilvl="0" w:tplc="9718EE54">
      <w:start w:val="1"/>
      <w:numFmt w:val="decimal"/>
      <w:lvlText w:val="%1."/>
      <w:lvlJc w:val="left"/>
      <w:pPr>
        <w:ind w:left="16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0">
    <w:nsid w:val="6B8170E4"/>
    <w:multiLevelType w:val="hybridMultilevel"/>
    <w:tmpl w:val="A1FC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8" w:dllVersion="513" w:checkStyle="1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17C7"/>
    <w:rsid w:val="00000D4D"/>
    <w:rsid w:val="00010FF9"/>
    <w:rsid w:val="00023764"/>
    <w:rsid w:val="0004281D"/>
    <w:rsid w:val="000D752C"/>
    <w:rsid w:val="00110536"/>
    <w:rsid w:val="00117A07"/>
    <w:rsid w:val="00170D7F"/>
    <w:rsid w:val="001805A5"/>
    <w:rsid w:val="001B38D9"/>
    <w:rsid w:val="001C1C2D"/>
    <w:rsid w:val="001D4133"/>
    <w:rsid w:val="001F4D3A"/>
    <w:rsid w:val="001F64F9"/>
    <w:rsid w:val="002238C6"/>
    <w:rsid w:val="0025205F"/>
    <w:rsid w:val="002B6830"/>
    <w:rsid w:val="002F2A1A"/>
    <w:rsid w:val="002F45A8"/>
    <w:rsid w:val="00307A50"/>
    <w:rsid w:val="0032262C"/>
    <w:rsid w:val="00324C84"/>
    <w:rsid w:val="00326FBD"/>
    <w:rsid w:val="00381D38"/>
    <w:rsid w:val="00390B55"/>
    <w:rsid w:val="003B1948"/>
    <w:rsid w:val="003B4900"/>
    <w:rsid w:val="003E4130"/>
    <w:rsid w:val="003E44B3"/>
    <w:rsid w:val="00420D1E"/>
    <w:rsid w:val="00456B10"/>
    <w:rsid w:val="004622C6"/>
    <w:rsid w:val="004656B7"/>
    <w:rsid w:val="00471CCB"/>
    <w:rsid w:val="00472A5B"/>
    <w:rsid w:val="00485F00"/>
    <w:rsid w:val="004A7371"/>
    <w:rsid w:val="00501C7C"/>
    <w:rsid w:val="00515B44"/>
    <w:rsid w:val="005272C6"/>
    <w:rsid w:val="00536BE6"/>
    <w:rsid w:val="005413B0"/>
    <w:rsid w:val="00584015"/>
    <w:rsid w:val="005A2644"/>
    <w:rsid w:val="005C0AEB"/>
    <w:rsid w:val="006017C7"/>
    <w:rsid w:val="00683FF7"/>
    <w:rsid w:val="006851F8"/>
    <w:rsid w:val="006921DF"/>
    <w:rsid w:val="006A5A34"/>
    <w:rsid w:val="006E4ED1"/>
    <w:rsid w:val="00702A7D"/>
    <w:rsid w:val="00720D32"/>
    <w:rsid w:val="0073688A"/>
    <w:rsid w:val="0075093C"/>
    <w:rsid w:val="007903F8"/>
    <w:rsid w:val="007B055E"/>
    <w:rsid w:val="007D3769"/>
    <w:rsid w:val="00805D7E"/>
    <w:rsid w:val="00814450"/>
    <w:rsid w:val="0090379F"/>
    <w:rsid w:val="009727DC"/>
    <w:rsid w:val="00993A9E"/>
    <w:rsid w:val="009A7F28"/>
    <w:rsid w:val="009C4399"/>
    <w:rsid w:val="009D0AC5"/>
    <w:rsid w:val="00A12042"/>
    <w:rsid w:val="00A153A0"/>
    <w:rsid w:val="00A54CC2"/>
    <w:rsid w:val="00A54F6A"/>
    <w:rsid w:val="00A85333"/>
    <w:rsid w:val="00A95CB6"/>
    <w:rsid w:val="00AD0FF0"/>
    <w:rsid w:val="00B171CB"/>
    <w:rsid w:val="00BF7EB0"/>
    <w:rsid w:val="00C45E79"/>
    <w:rsid w:val="00C56ACC"/>
    <w:rsid w:val="00C75A97"/>
    <w:rsid w:val="00D3307B"/>
    <w:rsid w:val="00D51648"/>
    <w:rsid w:val="00D51E46"/>
    <w:rsid w:val="00D56393"/>
    <w:rsid w:val="00D60767"/>
    <w:rsid w:val="00D61BDC"/>
    <w:rsid w:val="00D6208E"/>
    <w:rsid w:val="00D94E52"/>
    <w:rsid w:val="00DC4FA1"/>
    <w:rsid w:val="00E12316"/>
    <w:rsid w:val="00E54EB4"/>
    <w:rsid w:val="00E55B81"/>
    <w:rsid w:val="00E56AC5"/>
    <w:rsid w:val="00F232D8"/>
    <w:rsid w:val="00F370C0"/>
    <w:rsid w:val="00F40309"/>
    <w:rsid w:val="00F5399D"/>
    <w:rsid w:val="00F81B50"/>
    <w:rsid w:val="00FF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44"/>
    <w:pPr>
      <w:spacing w:before="120"/>
      <w:ind w:left="709" w:right="709"/>
    </w:pPr>
    <w:rPr>
      <w:rFonts w:cs="Miriam"/>
      <w:sz w:val="22"/>
      <w:szCs w:val="22"/>
    </w:rPr>
  </w:style>
  <w:style w:type="paragraph" w:styleId="Heading1">
    <w:name w:val="heading 1"/>
    <w:next w:val="Heading2"/>
    <w:qFormat/>
    <w:rsid w:val="00515B44"/>
    <w:pPr>
      <w:keepNext/>
      <w:numPr>
        <w:numId w:val="3"/>
      </w:numPr>
      <w:tabs>
        <w:tab w:val="clear" w:pos="454"/>
        <w:tab w:val="left" w:pos="709"/>
      </w:tabs>
      <w:spacing w:before="240"/>
      <w:ind w:left="709" w:hanging="709"/>
      <w:outlineLvl w:val="0"/>
    </w:pPr>
    <w:rPr>
      <w:rFonts w:ascii="Humnst777 BT" w:hAnsi="Humnst777 BT"/>
      <w:b/>
      <w:bCs/>
      <w:kern w:val="28"/>
      <w:sz w:val="26"/>
      <w:szCs w:val="26"/>
    </w:rPr>
  </w:style>
  <w:style w:type="paragraph" w:styleId="Heading2">
    <w:name w:val="heading 2"/>
    <w:basedOn w:val="Para"/>
    <w:next w:val="Para"/>
    <w:qFormat/>
    <w:rsid w:val="00515B44"/>
    <w:pPr>
      <w:keepNext/>
      <w:numPr>
        <w:ilvl w:val="1"/>
        <w:numId w:val="3"/>
      </w:numPr>
      <w:tabs>
        <w:tab w:val="clear" w:pos="1287"/>
        <w:tab w:val="num" w:pos="709"/>
      </w:tabs>
      <w:ind w:right="454" w:hanging="680"/>
      <w:outlineLvl w:val="1"/>
    </w:pPr>
    <w:rPr>
      <w:rFonts w:ascii="Humnst777 BT" w:hAnsi="Humnst777 BT" w:cs="Times New Roman"/>
      <w:b/>
      <w:bCs/>
      <w:sz w:val="24"/>
      <w:szCs w:val="24"/>
    </w:rPr>
  </w:style>
  <w:style w:type="paragraph" w:styleId="Heading3">
    <w:name w:val="heading 3"/>
    <w:basedOn w:val="Normal"/>
    <w:next w:val="Para"/>
    <w:qFormat/>
    <w:rsid w:val="00515B44"/>
    <w:pPr>
      <w:numPr>
        <w:ilvl w:val="2"/>
        <w:numId w:val="3"/>
      </w:numPr>
      <w:tabs>
        <w:tab w:val="clear" w:pos="2782"/>
        <w:tab w:val="num" w:pos="709"/>
      </w:tabs>
      <w:ind w:left="1276" w:right="48" w:hanging="567"/>
      <w:outlineLvl w:val="2"/>
    </w:pPr>
    <w:rPr>
      <w:rFonts w:ascii="Humnst777 BT" w:hAnsi="Humnst777 BT"/>
      <w:b/>
      <w:bCs/>
    </w:rPr>
  </w:style>
  <w:style w:type="paragraph" w:styleId="Heading4">
    <w:name w:val="heading 4"/>
    <w:basedOn w:val="Para"/>
    <w:qFormat/>
    <w:rsid w:val="00515B44"/>
    <w:pPr>
      <w:tabs>
        <w:tab w:val="clear" w:pos="1276"/>
      </w:tabs>
      <w:ind w:left="709" w:right="454" w:firstLine="0"/>
      <w:outlineLvl w:val="3"/>
    </w:pPr>
    <w:rPr>
      <w:rFonts w:ascii="Humnst777 BT" w:hAnsi="Humnst777 BT" w:cs="Times New Roman"/>
      <w:b/>
      <w:bCs/>
      <w:sz w:val="20"/>
      <w:szCs w:val="20"/>
    </w:rPr>
  </w:style>
  <w:style w:type="paragraph" w:styleId="Heading5">
    <w:name w:val="heading 5"/>
    <w:qFormat/>
    <w:rsid w:val="00515B44"/>
    <w:pPr>
      <w:numPr>
        <w:ilvl w:val="4"/>
        <w:numId w:val="3"/>
      </w:numPr>
      <w:spacing w:before="120"/>
      <w:ind w:right="454"/>
      <w:outlineLvl w:val="4"/>
    </w:pPr>
    <w:rPr>
      <w:rFonts w:ascii="Arial" w:hAnsi="Arial" w:cs="Miriam"/>
      <w:sz w:val="24"/>
      <w:szCs w:val="24"/>
    </w:rPr>
  </w:style>
  <w:style w:type="paragraph" w:styleId="Heading6">
    <w:name w:val="heading 6"/>
    <w:basedOn w:val="Normal"/>
    <w:qFormat/>
    <w:rsid w:val="00515B44"/>
    <w:pPr>
      <w:keepNext/>
      <w:numPr>
        <w:ilvl w:val="5"/>
        <w:numId w:val="3"/>
      </w:numPr>
      <w:spacing w:before="0" w:after="60" w:line="288" w:lineRule="exact"/>
      <w:ind w:right="454"/>
      <w:outlineLvl w:val="5"/>
    </w:pPr>
    <w:rPr>
      <w:rFonts w:ascii="Arial" w:hAnsi="Arial"/>
      <w:sz w:val="24"/>
      <w:szCs w:val="24"/>
    </w:rPr>
  </w:style>
  <w:style w:type="paragraph" w:styleId="Heading7">
    <w:name w:val="heading 7"/>
    <w:basedOn w:val="Normal"/>
    <w:next w:val="Normal"/>
    <w:qFormat/>
    <w:rsid w:val="00515B44"/>
    <w:pPr>
      <w:keepNext/>
      <w:numPr>
        <w:ilvl w:val="6"/>
        <w:numId w:val="3"/>
      </w:numPr>
      <w:spacing w:before="240" w:after="60" w:line="288" w:lineRule="exact"/>
      <w:ind w:right="454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15B44"/>
    <w:pPr>
      <w:numPr>
        <w:ilvl w:val="7"/>
        <w:numId w:val="3"/>
      </w:numPr>
      <w:spacing w:before="240" w:after="240"/>
      <w:ind w:right="454"/>
      <w:jc w:val="center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15B44"/>
    <w:pPr>
      <w:keepNext/>
      <w:numPr>
        <w:ilvl w:val="8"/>
        <w:numId w:val="3"/>
      </w:numPr>
      <w:spacing w:before="240" w:after="240"/>
      <w:ind w:right="454"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515B44"/>
    <w:pPr>
      <w:tabs>
        <w:tab w:val="left" w:pos="1276"/>
      </w:tabs>
      <w:spacing w:before="60"/>
      <w:ind w:left="1276" w:right="48" w:hanging="567"/>
    </w:pPr>
    <w:rPr>
      <w:rFonts w:ascii="ZapfHumnst BT" w:hAnsi="ZapfHumnst BT"/>
    </w:rPr>
  </w:style>
  <w:style w:type="paragraph" w:customStyle="1" w:styleId="ChapterSubtitle">
    <w:name w:val="Chapter Subtitle"/>
    <w:basedOn w:val="Chaptertitle"/>
    <w:next w:val="Heading1"/>
    <w:rsid w:val="00515B44"/>
    <w:pPr>
      <w:pBdr>
        <w:top w:val="single" w:sz="6" w:space="3" w:color="auto"/>
      </w:pBdr>
      <w:spacing w:before="0" w:after="120"/>
    </w:pPr>
  </w:style>
  <w:style w:type="paragraph" w:customStyle="1" w:styleId="Chaptertitle">
    <w:name w:val="Chapter title"/>
    <w:basedOn w:val="Normal"/>
    <w:next w:val="Heading1"/>
    <w:rsid w:val="00515B44"/>
    <w:pPr>
      <w:keepNext/>
      <w:spacing w:before="240" w:after="60"/>
      <w:ind w:left="0" w:right="0"/>
    </w:pPr>
    <w:rPr>
      <w:rFonts w:ascii="Futura Md BT" w:hAnsi="Futura Md BT"/>
      <w:b/>
      <w:bCs/>
      <w:i/>
      <w:iCs/>
      <w:sz w:val="56"/>
      <w:szCs w:val="56"/>
    </w:rPr>
  </w:style>
  <w:style w:type="paragraph" w:styleId="Header">
    <w:name w:val="header"/>
    <w:basedOn w:val="Normal"/>
    <w:semiHidden/>
    <w:rsid w:val="00515B44"/>
    <w:pPr>
      <w:keepNext/>
      <w:tabs>
        <w:tab w:val="right" w:pos="9639"/>
      </w:tabs>
      <w:spacing w:line="288" w:lineRule="exact"/>
      <w:ind w:left="0" w:right="0"/>
    </w:pPr>
    <w:rPr>
      <w:b/>
      <w:bCs/>
      <w:sz w:val="18"/>
      <w:szCs w:val="18"/>
    </w:rPr>
  </w:style>
  <w:style w:type="paragraph" w:customStyle="1" w:styleId="Note">
    <w:name w:val="Note"/>
    <w:rsid w:val="00515B44"/>
    <w:pPr>
      <w:keepNext/>
      <w:spacing w:before="120"/>
    </w:pPr>
    <w:rPr>
      <w:rFonts w:ascii="ZapfHumnst BT" w:hAnsi="ZapfHumnst BT"/>
      <w:i/>
      <w:iCs/>
      <w:sz w:val="22"/>
      <w:szCs w:val="22"/>
    </w:rPr>
  </w:style>
  <w:style w:type="paragraph" w:customStyle="1" w:styleId="Notetitle">
    <w:name w:val="Notetitle"/>
    <w:basedOn w:val="Heading3"/>
    <w:rsid w:val="00515B44"/>
    <w:pPr>
      <w:numPr>
        <w:ilvl w:val="0"/>
        <w:numId w:val="0"/>
      </w:numPr>
      <w:jc w:val="right"/>
      <w:outlineLvl w:val="9"/>
    </w:pPr>
    <w:rPr>
      <w:rFonts w:cs="Times New Roman"/>
      <w:b w:val="0"/>
      <w:bCs w:val="0"/>
      <w:i/>
      <w:iCs/>
    </w:rPr>
  </w:style>
  <w:style w:type="paragraph" w:customStyle="1" w:styleId="Screen">
    <w:name w:val="Screen"/>
    <w:basedOn w:val="Para"/>
    <w:rsid w:val="00515B44"/>
    <w:pPr>
      <w:pBdr>
        <w:top w:val="double" w:sz="6" w:space="1" w:color="auto"/>
        <w:left w:val="double" w:sz="6" w:space="0" w:color="auto"/>
        <w:bottom w:val="double" w:sz="6" w:space="1" w:color="auto"/>
        <w:right w:val="double" w:sz="6" w:space="1" w:color="auto"/>
      </w:pBdr>
      <w:tabs>
        <w:tab w:val="clear" w:pos="1276"/>
        <w:tab w:val="left" w:pos="2694"/>
        <w:tab w:val="left" w:pos="6946"/>
      </w:tabs>
      <w:ind w:left="1985" w:right="142" w:hanging="653"/>
    </w:pPr>
    <w:rPr>
      <w:rFonts w:ascii="Courier New" w:hAnsi="Courier New"/>
    </w:rPr>
  </w:style>
  <w:style w:type="paragraph" w:customStyle="1" w:styleId="TableCaption">
    <w:name w:val="Table Caption"/>
    <w:basedOn w:val="Normal"/>
    <w:rsid w:val="00515B44"/>
    <w:pPr>
      <w:spacing w:before="240" w:after="120"/>
      <w:ind w:left="0" w:right="0"/>
      <w:jc w:val="center"/>
    </w:pPr>
    <w:rPr>
      <w:i/>
      <w:iCs/>
    </w:rPr>
  </w:style>
  <w:style w:type="paragraph" w:customStyle="1" w:styleId="SubBullet">
    <w:name w:val="SubBullet"/>
    <w:basedOn w:val="Bulleted"/>
    <w:rsid w:val="00515B44"/>
    <w:pPr>
      <w:ind w:left="3054" w:right="3054" w:hanging="360"/>
    </w:pPr>
  </w:style>
  <w:style w:type="paragraph" w:customStyle="1" w:styleId="Bulleted">
    <w:name w:val="Bulleted"/>
    <w:basedOn w:val="Normal"/>
    <w:rsid w:val="00515B44"/>
    <w:pPr>
      <w:numPr>
        <w:numId w:val="1"/>
      </w:numPr>
      <w:tabs>
        <w:tab w:val="clear" w:pos="2628"/>
        <w:tab w:val="left" w:pos="1843"/>
      </w:tabs>
      <w:spacing w:before="60" w:after="60"/>
      <w:ind w:left="1843" w:right="0" w:hanging="425"/>
    </w:pPr>
    <w:rPr>
      <w:rFonts w:ascii="ZapfHumnst BT" w:hAnsi="ZapfHumnst BT"/>
    </w:rPr>
  </w:style>
  <w:style w:type="paragraph" w:customStyle="1" w:styleId="TableBulleted">
    <w:name w:val="TableBulleted"/>
    <w:basedOn w:val="Normal"/>
    <w:rsid w:val="00515B44"/>
    <w:pPr>
      <w:spacing w:before="60" w:after="60"/>
      <w:ind w:left="357" w:right="357" w:hanging="357"/>
      <w:jc w:val="center"/>
    </w:pPr>
  </w:style>
  <w:style w:type="paragraph" w:customStyle="1" w:styleId="TableLeft">
    <w:name w:val="TableLeft"/>
    <w:rsid w:val="00515B44"/>
    <w:pPr>
      <w:spacing w:before="60" w:after="60"/>
    </w:pPr>
    <w:rPr>
      <w:rFonts w:ascii="Arial" w:hAnsi="Arial" w:cs="Miriam"/>
    </w:rPr>
  </w:style>
  <w:style w:type="paragraph" w:styleId="Title">
    <w:name w:val="Title"/>
    <w:basedOn w:val="Normal"/>
    <w:qFormat/>
    <w:rsid w:val="00515B44"/>
    <w:pPr>
      <w:keepNext/>
      <w:spacing w:before="240" w:after="60"/>
      <w:ind w:left="0" w:right="0"/>
      <w:jc w:val="center"/>
    </w:pPr>
    <w:rPr>
      <w:rFonts w:ascii="Humnst777 BT" w:hAnsi="Humnst777 BT"/>
      <w:b/>
      <w:bCs/>
      <w:kern w:val="28"/>
      <w:sz w:val="56"/>
      <w:szCs w:val="56"/>
    </w:rPr>
  </w:style>
  <w:style w:type="paragraph" w:customStyle="1" w:styleId="FigureCaption">
    <w:name w:val="Figure Caption"/>
    <w:basedOn w:val="Heading3"/>
    <w:next w:val="Para"/>
    <w:rsid w:val="00515B44"/>
    <w:pPr>
      <w:numPr>
        <w:ilvl w:val="0"/>
        <w:numId w:val="4"/>
      </w:numPr>
      <w:spacing w:after="120"/>
      <w:ind w:left="1276" w:hanging="567"/>
      <w:jc w:val="center"/>
      <w:outlineLvl w:val="9"/>
    </w:pPr>
    <w:rPr>
      <w:i/>
      <w:iCs/>
    </w:rPr>
  </w:style>
  <w:style w:type="paragraph" w:styleId="TOC1">
    <w:name w:val="toc 1"/>
    <w:basedOn w:val="Normal"/>
    <w:next w:val="Normal"/>
    <w:uiPriority w:val="39"/>
    <w:rsid w:val="00515B44"/>
    <w:pPr>
      <w:tabs>
        <w:tab w:val="left" w:pos="660"/>
        <w:tab w:val="left" w:pos="709"/>
        <w:tab w:val="right" w:leader="dot" w:pos="9214"/>
      </w:tabs>
      <w:spacing w:before="180"/>
      <w:ind w:left="0" w:right="0"/>
    </w:pPr>
    <w:rPr>
      <w:rFonts w:ascii="ZapfHumnst BT" w:hAnsi="ZapfHumnst BT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515B44"/>
    <w:pPr>
      <w:tabs>
        <w:tab w:val="left" w:pos="1276"/>
        <w:tab w:val="left" w:pos="1320"/>
        <w:tab w:val="right" w:leader="dot" w:pos="9214"/>
        <w:tab w:val="right" w:leader="dot" w:pos="9394"/>
      </w:tabs>
      <w:spacing w:before="160"/>
    </w:pPr>
    <w:rPr>
      <w:rFonts w:ascii="ZapfHumnst BT" w:hAnsi="ZapfHumnst BT"/>
      <w:b/>
      <w:bCs/>
    </w:rPr>
  </w:style>
  <w:style w:type="paragraph" w:styleId="TOC3">
    <w:name w:val="toc 3"/>
    <w:basedOn w:val="Normal"/>
    <w:next w:val="Normal"/>
    <w:semiHidden/>
    <w:rsid w:val="00515B44"/>
    <w:pPr>
      <w:spacing w:before="0"/>
      <w:ind w:left="220" w:right="220"/>
    </w:pPr>
    <w:rPr>
      <w:sz w:val="20"/>
      <w:szCs w:val="20"/>
    </w:rPr>
  </w:style>
  <w:style w:type="paragraph" w:styleId="TOC4">
    <w:name w:val="toc 4"/>
    <w:basedOn w:val="Normal"/>
    <w:next w:val="Normal"/>
    <w:semiHidden/>
    <w:rsid w:val="00515B44"/>
    <w:pPr>
      <w:spacing w:before="0"/>
      <w:ind w:left="440" w:right="44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515B44"/>
    <w:pPr>
      <w:spacing w:before="0"/>
      <w:ind w:left="660" w:right="66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515B44"/>
    <w:pPr>
      <w:spacing w:before="0"/>
      <w:ind w:left="880" w:right="880"/>
    </w:pPr>
    <w:rPr>
      <w:sz w:val="20"/>
      <w:szCs w:val="20"/>
    </w:rPr>
  </w:style>
  <w:style w:type="paragraph" w:styleId="TOC7">
    <w:name w:val="toc 7"/>
    <w:basedOn w:val="Normal"/>
    <w:next w:val="Normal"/>
    <w:semiHidden/>
    <w:rsid w:val="00515B44"/>
    <w:pPr>
      <w:spacing w:before="0"/>
      <w:ind w:left="1100" w:right="1100"/>
    </w:pPr>
    <w:rPr>
      <w:sz w:val="20"/>
      <w:szCs w:val="20"/>
    </w:rPr>
  </w:style>
  <w:style w:type="paragraph" w:styleId="TOC8">
    <w:name w:val="toc 8"/>
    <w:basedOn w:val="Normal"/>
    <w:next w:val="Normal"/>
    <w:semiHidden/>
    <w:rsid w:val="00515B44"/>
    <w:pPr>
      <w:spacing w:before="0"/>
      <w:ind w:left="1320" w:right="1320"/>
    </w:pPr>
    <w:rPr>
      <w:sz w:val="20"/>
      <w:szCs w:val="20"/>
    </w:rPr>
  </w:style>
  <w:style w:type="paragraph" w:styleId="TOC9">
    <w:name w:val="toc 9"/>
    <w:basedOn w:val="Normal"/>
    <w:next w:val="Normal"/>
    <w:semiHidden/>
    <w:rsid w:val="00515B44"/>
    <w:pPr>
      <w:spacing w:before="0"/>
      <w:ind w:left="1540" w:right="1540"/>
    </w:pPr>
    <w:rPr>
      <w:sz w:val="20"/>
      <w:szCs w:val="20"/>
    </w:rPr>
  </w:style>
  <w:style w:type="paragraph" w:styleId="Footer">
    <w:name w:val="footer"/>
    <w:basedOn w:val="Normal"/>
    <w:semiHidden/>
    <w:rsid w:val="00515B44"/>
    <w:pPr>
      <w:ind w:left="0" w:right="0"/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515B44"/>
    <w:rPr>
      <w:rFonts w:ascii="Arial" w:hAnsi="Arial"/>
      <w:noProof w:val="0"/>
      <w:sz w:val="20"/>
      <w:szCs w:val="20"/>
      <w:lang w:val="en-US"/>
    </w:rPr>
  </w:style>
  <w:style w:type="paragraph" w:customStyle="1" w:styleId="TableHead">
    <w:name w:val="TableHead"/>
    <w:basedOn w:val="Normal"/>
    <w:rsid w:val="00515B44"/>
    <w:pPr>
      <w:spacing w:before="0"/>
      <w:ind w:left="0" w:right="0"/>
      <w:jc w:val="center"/>
    </w:pPr>
    <w:rPr>
      <w:rFonts w:ascii="Humnst777 BT" w:hAnsi="Humnst777 BT"/>
      <w:b/>
      <w:bCs/>
    </w:rPr>
  </w:style>
  <w:style w:type="paragraph" w:customStyle="1" w:styleId="TableCenter">
    <w:name w:val="TableCenter"/>
    <w:rsid w:val="00515B44"/>
    <w:pPr>
      <w:spacing w:before="60" w:after="60"/>
      <w:jc w:val="center"/>
    </w:pPr>
    <w:rPr>
      <w:rFonts w:ascii="Arial" w:hAnsi="Arial" w:cs="Miriam"/>
    </w:rPr>
  </w:style>
  <w:style w:type="paragraph" w:customStyle="1" w:styleId="Left">
    <w:name w:val="Left"/>
    <w:basedOn w:val="Para"/>
    <w:rsid w:val="00515B44"/>
    <w:pPr>
      <w:ind w:left="0" w:right="0"/>
    </w:pPr>
  </w:style>
  <w:style w:type="paragraph" w:customStyle="1" w:styleId="Rightcell">
    <w:name w:val="Right cell"/>
    <w:basedOn w:val="Normal"/>
    <w:rsid w:val="00515B44"/>
    <w:pPr>
      <w:keepNext/>
      <w:spacing w:after="60"/>
      <w:ind w:left="0" w:right="0"/>
    </w:pPr>
  </w:style>
  <w:style w:type="paragraph" w:customStyle="1" w:styleId="Caution">
    <w:name w:val="Caution"/>
    <w:basedOn w:val="Rightcell"/>
    <w:rsid w:val="00515B44"/>
  </w:style>
  <w:style w:type="character" w:styleId="LineNumber">
    <w:name w:val="line number"/>
    <w:basedOn w:val="DefaultParagraphFont"/>
    <w:semiHidden/>
    <w:rsid w:val="00515B44"/>
  </w:style>
  <w:style w:type="paragraph" w:customStyle="1" w:styleId="Warning">
    <w:name w:val="Warning"/>
    <w:basedOn w:val="Rightcell"/>
    <w:rsid w:val="00515B44"/>
    <w:pPr>
      <w:keepNext w:val="0"/>
      <w:pBdr>
        <w:top w:val="single" w:sz="6" w:space="2" w:color="000000"/>
        <w:bottom w:val="single" w:sz="6" w:space="2" w:color="000000"/>
      </w:pBdr>
    </w:pPr>
    <w:rPr>
      <w:b/>
      <w:bCs/>
    </w:rPr>
  </w:style>
  <w:style w:type="paragraph" w:customStyle="1" w:styleId="LikeTableCap">
    <w:name w:val="LikeTableCap"/>
    <w:basedOn w:val="TableCaption"/>
    <w:rsid w:val="00515B44"/>
  </w:style>
  <w:style w:type="paragraph" w:customStyle="1" w:styleId="Step">
    <w:name w:val="Step"/>
    <w:basedOn w:val="Para"/>
    <w:rsid w:val="00515B44"/>
    <w:pPr>
      <w:ind w:left="2694" w:right="2694" w:hanging="426"/>
    </w:pPr>
  </w:style>
  <w:style w:type="character" w:customStyle="1" w:styleId="savedate">
    <w:name w:val="savedate"/>
    <w:rsid w:val="00515B44"/>
    <w:rPr>
      <w:color w:val="000000"/>
    </w:rPr>
  </w:style>
  <w:style w:type="paragraph" w:customStyle="1" w:styleId="ScreenType">
    <w:name w:val="ScreenType"/>
    <w:basedOn w:val="Para"/>
    <w:rsid w:val="00515B44"/>
    <w:rPr>
      <w:rFonts w:ascii="Courier New" w:hAnsi="Courier New"/>
    </w:rPr>
  </w:style>
  <w:style w:type="paragraph" w:customStyle="1" w:styleId="Result">
    <w:name w:val="Result"/>
    <w:basedOn w:val="Para"/>
    <w:next w:val="Para"/>
    <w:rsid w:val="00515B44"/>
    <w:pPr>
      <w:ind w:left="2977" w:right="2977"/>
    </w:pPr>
  </w:style>
  <w:style w:type="character" w:styleId="CommentReference">
    <w:name w:val="annotation reference"/>
    <w:basedOn w:val="DefaultParagraphFont"/>
    <w:semiHidden/>
    <w:rsid w:val="00515B44"/>
    <w:rPr>
      <w:sz w:val="16"/>
      <w:szCs w:val="16"/>
    </w:rPr>
  </w:style>
  <w:style w:type="paragraph" w:styleId="CommentText">
    <w:name w:val="annotation text"/>
    <w:basedOn w:val="Normal"/>
    <w:semiHidden/>
    <w:rsid w:val="00515B44"/>
    <w:rPr>
      <w:sz w:val="20"/>
      <w:szCs w:val="20"/>
    </w:rPr>
  </w:style>
  <w:style w:type="paragraph" w:styleId="DocumentMap">
    <w:name w:val="Document Map"/>
    <w:basedOn w:val="Normal"/>
    <w:semiHidden/>
    <w:rsid w:val="00515B44"/>
    <w:pPr>
      <w:shd w:val="clear" w:color="auto" w:fill="000080"/>
    </w:pPr>
    <w:rPr>
      <w:rFonts w:ascii="Tahoma"/>
    </w:rPr>
  </w:style>
  <w:style w:type="paragraph" w:customStyle="1" w:styleId="body">
    <w:name w:val="body"/>
    <w:basedOn w:val="Normal"/>
    <w:rsid w:val="00515B44"/>
    <w:pPr>
      <w:numPr>
        <w:ilvl w:val="12"/>
      </w:numPr>
      <w:spacing w:after="120"/>
      <w:ind w:left="2127" w:right="2127" w:hanging="709"/>
    </w:pPr>
    <w:rPr>
      <w:rFonts w:ascii="ZapfHumnst BT" w:hAnsi="ZapfHumnst BT"/>
      <w:sz w:val="24"/>
      <w:szCs w:val="24"/>
    </w:rPr>
  </w:style>
  <w:style w:type="paragraph" w:customStyle="1" w:styleId="App1">
    <w:name w:val="App 1"/>
    <w:basedOn w:val="Heading1"/>
    <w:rsid w:val="00515B44"/>
    <w:pPr>
      <w:pageBreakBefore/>
      <w:numPr>
        <w:numId w:val="5"/>
      </w:numPr>
    </w:pPr>
  </w:style>
  <w:style w:type="paragraph" w:customStyle="1" w:styleId="tabletext">
    <w:name w:val="tabletext"/>
    <w:basedOn w:val="Normal"/>
    <w:rsid w:val="00515B44"/>
    <w:pPr>
      <w:suppressAutoHyphens/>
      <w:spacing w:before="0"/>
      <w:ind w:left="0" w:right="48"/>
    </w:pPr>
    <w:rPr>
      <w:rFonts w:ascii="ZapfHumnst BT" w:hAnsi="ZapfHumnst BT" w:cs="Times New Roman"/>
      <w:snapToGrid w:val="0"/>
    </w:rPr>
  </w:style>
  <w:style w:type="paragraph" w:styleId="BodyTextIndent">
    <w:name w:val="Body Text Indent"/>
    <w:basedOn w:val="Normal"/>
    <w:semiHidden/>
    <w:rsid w:val="00515B44"/>
    <w:pPr>
      <w:ind w:left="426" w:right="426"/>
    </w:pPr>
    <w:rPr>
      <w:rFonts w:ascii="Arial" w:hAnsi="Arial"/>
      <w:sz w:val="24"/>
      <w:szCs w:val="24"/>
    </w:rPr>
  </w:style>
  <w:style w:type="paragraph" w:styleId="BodyText">
    <w:name w:val="Body Text"/>
    <w:basedOn w:val="Normal"/>
    <w:semiHidden/>
    <w:rsid w:val="00515B44"/>
    <w:pPr>
      <w:spacing w:before="0"/>
      <w:ind w:left="1418" w:right="1418"/>
    </w:pPr>
    <w:rPr>
      <w:rFonts w:ascii="Arial" w:hAnsi="Arial"/>
      <w:sz w:val="24"/>
      <w:szCs w:val="24"/>
    </w:rPr>
  </w:style>
  <w:style w:type="paragraph" w:customStyle="1" w:styleId="bullet">
    <w:name w:val="bullet"/>
    <w:basedOn w:val="Normal"/>
    <w:rsid w:val="00515B44"/>
    <w:pPr>
      <w:numPr>
        <w:numId w:val="2"/>
      </w:numPr>
      <w:ind w:right="0"/>
    </w:pPr>
    <w:rPr>
      <w:rFonts w:ascii="ZapfHumnst BT" w:hAnsi="ZapfHumnst BT" w:cs="Times New Roman"/>
    </w:rPr>
  </w:style>
  <w:style w:type="paragraph" w:customStyle="1" w:styleId="H1">
    <w:name w:val="H1"/>
    <w:basedOn w:val="BodyText"/>
    <w:rsid w:val="00515B44"/>
    <w:pPr>
      <w:ind w:left="0" w:right="0"/>
    </w:pPr>
    <w:rPr>
      <w:b/>
      <w:bCs/>
      <w:kern w:val="28"/>
      <w:sz w:val="28"/>
      <w:szCs w:val="28"/>
    </w:rPr>
  </w:style>
  <w:style w:type="character" w:styleId="Hyperlink">
    <w:name w:val="Hyperlink"/>
    <w:basedOn w:val="DefaultParagraphFont"/>
    <w:uiPriority w:val="99"/>
    <w:rsid w:val="00515B44"/>
    <w:rPr>
      <w:color w:val="0000FF"/>
      <w:u w:val="single"/>
    </w:rPr>
  </w:style>
  <w:style w:type="paragraph" w:styleId="Subtitle">
    <w:name w:val="Subtitle"/>
    <w:basedOn w:val="Normal"/>
    <w:qFormat/>
    <w:rsid w:val="00515B44"/>
    <w:pPr>
      <w:spacing w:after="60"/>
      <w:jc w:val="center"/>
      <w:outlineLvl w:val="1"/>
    </w:pPr>
    <w:rPr>
      <w:rFonts w:ascii="Humnst777 BT" w:hAnsi="Humnst777 BT"/>
      <w:b/>
      <w:bCs/>
      <w:sz w:val="48"/>
      <w:szCs w:val="48"/>
    </w:rPr>
  </w:style>
  <w:style w:type="paragraph" w:customStyle="1" w:styleId="Number">
    <w:name w:val="Number"/>
    <w:basedOn w:val="body"/>
    <w:autoRedefine/>
    <w:rsid w:val="00515B44"/>
    <w:pPr>
      <w:numPr>
        <w:ilvl w:val="0"/>
      </w:numPr>
      <w:tabs>
        <w:tab w:val="left" w:pos="1134"/>
      </w:tabs>
      <w:spacing w:after="0"/>
      <w:ind w:left="1134" w:right="1134" w:hanging="709"/>
    </w:pPr>
  </w:style>
  <w:style w:type="paragraph" w:customStyle="1" w:styleId="NumberB">
    <w:name w:val="NumberB"/>
    <w:basedOn w:val="Number"/>
    <w:rsid w:val="00515B44"/>
    <w:pPr>
      <w:tabs>
        <w:tab w:val="num" w:pos="1418"/>
      </w:tabs>
      <w:ind w:left="1418" w:right="1418"/>
    </w:pPr>
  </w:style>
  <w:style w:type="paragraph" w:customStyle="1" w:styleId="Para2">
    <w:name w:val="Para2"/>
    <w:basedOn w:val="Para"/>
    <w:rsid w:val="00515B44"/>
    <w:pPr>
      <w:spacing w:before="120"/>
      <w:ind w:left="993" w:right="993" w:firstLine="283"/>
    </w:pPr>
  </w:style>
  <w:style w:type="paragraph" w:customStyle="1" w:styleId="Step1">
    <w:name w:val="Step1"/>
    <w:basedOn w:val="Para"/>
    <w:rsid w:val="00515B44"/>
    <w:pPr>
      <w:tabs>
        <w:tab w:val="left" w:pos="851"/>
      </w:tabs>
    </w:pPr>
  </w:style>
  <w:style w:type="character" w:styleId="FollowedHyperlink">
    <w:name w:val="FollowedHyperlink"/>
    <w:basedOn w:val="DefaultParagraphFont"/>
    <w:semiHidden/>
    <w:rsid w:val="00515B44"/>
    <w:rPr>
      <w:color w:val="800080"/>
      <w:u w:val="single"/>
    </w:rPr>
  </w:style>
  <w:style w:type="paragraph" w:styleId="BodyTextIndent2">
    <w:name w:val="Body Text Indent 2"/>
    <w:basedOn w:val="Normal"/>
    <w:semiHidden/>
    <w:rsid w:val="00515B44"/>
    <w:pPr>
      <w:jc w:val="both"/>
    </w:pPr>
    <w:rPr>
      <w:rFonts w:ascii="ZapfHumnst BT" w:hAnsi="ZapfHumnst BT"/>
      <w:sz w:val="20"/>
      <w:szCs w:val="20"/>
    </w:rPr>
  </w:style>
  <w:style w:type="paragraph" w:styleId="BodyTextIndent3">
    <w:name w:val="Body Text Indent 3"/>
    <w:basedOn w:val="Normal"/>
    <w:semiHidden/>
    <w:rsid w:val="00515B44"/>
    <w:rPr>
      <w:rFonts w:ascii="ZapfHumnst BT" w:hAnsi="ZapfHumnst BT"/>
      <w:sz w:val="20"/>
      <w:szCs w:val="20"/>
    </w:rPr>
  </w:style>
  <w:style w:type="paragraph" w:customStyle="1" w:styleId="PrefaceTitle">
    <w:name w:val="Preface Title"/>
    <w:basedOn w:val="Para"/>
    <w:next w:val="Normal"/>
    <w:rsid w:val="00515B44"/>
    <w:pPr>
      <w:spacing w:after="120"/>
      <w:ind w:left="0" w:right="0"/>
      <w:jc w:val="center"/>
    </w:pPr>
    <w:rPr>
      <w:b/>
      <w:bCs/>
      <w:sz w:val="40"/>
      <w:szCs w:val="40"/>
    </w:rPr>
  </w:style>
  <w:style w:type="paragraph" w:customStyle="1" w:styleId="Paraindent">
    <w:name w:val="Paraindent"/>
    <w:basedOn w:val="Para"/>
    <w:rsid w:val="00515B44"/>
    <w:pPr>
      <w:ind w:firstLine="0"/>
    </w:pPr>
  </w:style>
  <w:style w:type="paragraph" w:customStyle="1" w:styleId="App2">
    <w:name w:val="App 2"/>
    <w:basedOn w:val="Heading2"/>
    <w:rsid w:val="00515B44"/>
    <w:pPr>
      <w:numPr>
        <w:numId w:val="5"/>
      </w:numPr>
      <w:tabs>
        <w:tab w:val="clear" w:pos="1287"/>
      </w:tabs>
      <w:ind w:hanging="680"/>
    </w:pPr>
  </w:style>
  <w:style w:type="paragraph" w:customStyle="1" w:styleId="App3">
    <w:name w:val="App 3"/>
    <w:basedOn w:val="Heading3"/>
    <w:rsid w:val="00515B44"/>
    <w:pPr>
      <w:keepNext/>
      <w:numPr>
        <w:numId w:val="5"/>
      </w:numPr>
      <w:tabs>
        <w:tab w:val="clear" w:pos="2782"/>
        <w:tab w:val="left" w:pos="567"/>
      </w:tabs>
      <w:ind w:left="567" w:right="45" w:hanging="567"/>
    </w:pPr>
  </w:style>
  <w:style w:type="paragraph" w:customStyle="1" w:styleId="etad">
    <w:name w:val="etad"/>
    <w:basedOn w:val="Para"/>
    <w:rsid w:val="00515B44"/>
  </w:style>
  <w:style w:type="paragraph" w:styleId="BalloonText">
    <w:name w:val="Balloon Text"/>
    <w:basedOn w:val="Normal"/>
    <w:link w:val="BalloonTextChar"/>
    <w:uiPriority w:val="99"/>
    <w:semiHidden/>
    <w:unhideWhenUsed/>
    <w:rsid w:val="006017C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TI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85448-3918-4D4C-B2A1-BDAE6108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TItemplate.dot</Template>
  <TotalTime>0</TotalTime>
  <Pages>26</Pages>
  <Words>4614</Words>
  <Characters>26302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procedures</vt:lpstr>
    </vt:vector>
  </TitlesOfParts>
  <Company>Rad LTD.</Company>
  <LinksUpToDate>false</LinksUpToDate>
  <CharactersWithSpaces>30855</CharactersWithSpaces>
  <SharedDoc>false</SharedDoc>
  <HLinks>
    <vt:vector size="216" baseType="variant">
      <vt:variant>
        <vt:i4>6357081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_UUT_Configure_for</vt:lpwstr>
      </vt:variant>
      <vt:variant>
        <vt:i4>5505090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_Appendix_A._UUT_2</vt:lpwstr>
      </vt:variant>
      <vt:variant>
        <vt:i4>4915224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_Functionality_Test.</vt:lpwstr>
      </vt:variant>
      <vt:variant>
        <vt:i4>6684703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_Appendix_C._UUT</vt:lpwstr>
      </vt:variant>
      <vt:variant>
        <vt:i4>2293859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_Appendix_B._ETX-204A_1</vt:lpwstr>
      </vt:variant>
      <vt:variant>
        <vt:i4>5505090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_Appendix_A._UUT_2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_Toc382141146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_Toc382141145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_Toc382141144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_Toc382141143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_Toc382141142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_Toc382141141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_Toc382141140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_Toc382141139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_Toc382141138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_Toc382141137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_Toc382141136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_Toc382141135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_Toc382141134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_Toc382141133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_Toc382141132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_Toc382141131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_Toc382141130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_Toc382141129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_Toc382141128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_Toc382141127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_Toc382141126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_Toc382141125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_Toc382141124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_Toc382141123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_Toc382141122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_Toc382141121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_Toc382141120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_Toc382141119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_Toc382141118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_Toc382141117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procedures</dc:title>
  <dc:subject>15.01.01</dc:subject>
  <dc:creator>Jeff Meshel</dc:creator>
  <cp:lastModifiedBy>ilya_g</cp:lastModifiedBy>
  <cp:revision>2</cp:revision>
  <cp:lastPrinted>2012-06-13T11:23:00Z</cp:lastPrinted>
  <dcterms:created xsi:type="dcterms:W3CDTF">2014-03-19T13:00:00Z</dcterms:created>
  <dcterms:modified xsi:type="dcterms:W3CDTF">2014-03-19T13:00:00Z</dcterms:modified>
</cp:coreProperties>
</file>